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10848" w14:textId="3C8C47C9" w:rsidR="00745450" w:rsidRPr="00956747" w:rsidRDefault="00B97300">
      <w:pPr>
        <w:widowControl/>
        <w:suppressAutoHyphens/>
        <w:jc w:val="center"/>
        <w:rPr>
          <w:b/>
          <w:sz w:val="21"/>
          <w:szCs w:val="21"/>
          <w:lang w:eastAsia="ja-JP"/>
        </w:rPr>
      </w:pPr>
      <w:r w:rsidRPr="00956747">
        <w:rPr>
          <w:b/>
          <w:sz w:val="21"/>
          <w:szCs w:val="21"/>
        </w:rPr>
        <w:t>S</w:t>
      </w:r>
      <w:r w:rsidR="00304846" w:rsidRPr="00956747">
        <w:rPr>
          <w:b/>
          <w:sz w:val="21"/>
          <w:szCs w:val="21"/>
        </w:rPr>
        <w:t>OFTWARE LICENSE AGREEMENT</w:t>
      </w:r>
      <w:r w:rsidR="000744D0">
        <w:rPr>
          <w:rFonts w:hint="eastAsia"/>
          <w:b/>
          <w:sz w:val="21"/>
          <w:szCs w:val="21"/>
          <w:lang w:eastAsia="ja-JP"/>
        </w:rPr>
        <w:t xml:space="preserve"> FOR EVALUATION</w:t>
      </w:r>
    </w:p>
    <w:p w14:paraId="1FED8BE9" w14:textId="6E05EAB1" w:rsidR="0066585E" w:rsidRPr="00956747" w:rsidRDefault="0066585E">
      <w:pPr>
        <w:widowControl/>
        <w:suppressAutoHyphens/>
        <w:jc w:val="center"/>
        <w:rPr>
          <w:sz w:val="21"/>
          <w:szCs w:val="21"/>
          <w:lang w:eastAsia="ja-JP"/>
        </w:rPr>
      </w:pPr>
    </w:p>
    <w:p w14:paraId="3FED82F6" w14:textId="56209E4F" w:rsidR="00B97300" w:rsidRPr="00956747" w:rsidRDefault="00B97300" w:rsidP="00B97300">
      <w:pPr>
        <w:rPr>
          <w:sz w:val="21"/>
          <w:szCs w:val="21"/>
          <w:lang w:eastAsia="ja-JP"/>
        </w:rPr>
      </w:pPr>
      <w:r w:rsidRPr="00956747">
        <w:rPr>
          <w:sz w:val="21"/>
          <w:szCs w:val="21"/>
          <w:lang w:eastAsia="ja-JP"/>
        </w:rPr>
        <w:t xml:space="preserve">This SOFTWARE EVALUATION LICENSE AGREEMENT (this "Agreement") is a legal contract between </w:t>
      </w:r>
      <w:r w:rsidR="00DF2EFF">
        <w:rPr>
          <w:rFonts w:hint="eastAsia"/>
          <w:sz w:val="21"/>
          <w:szCs w:val="21"/>
          <w:lang w:eastAsia="ja-JP"/>
        </w:rPr>
        <w:t xml:space="preserve">a person </w:t>
      </w:r>
      <w:r w:rsidR="00A871B2">
        <w:rPr>
          <w:rFonts w:hint="eastAsia"/>
          <w:sz w:val="21"/>
          <w:szCs w:val="21"/>
          <w:lang w:eastAsia="ja-JP"/>
        </w:rPr>
        <w:t>who uses or otherwise accesses or installs the Software</w:t>
      </w:r>
      <w:r w:rsidR="009D62A2" w:rsidRPr="00956747">
        <w:rPr>
          <w:rFonts w:hint="eastAsia"/>
          <w:sz w:val="21"/>
          <w:szCs w:val="21"/>
          <w:lang w:eastAsia="ja-JP"/>
        </w:rPr>
        <w:t xml:space="preserve"> (</w:t>
      </w:r>
      <w:r w:rsidR="009D62A2" w:rsidRPr="00956747">
        <w:rPr>
          <w:sz w:val="21"/>
          <w:szCs w:val="21"/>
          <w:lang w:eastAsia="ja-JP"/>
        </w:rPr>
        <w:t>“User</w:t>
      </w:r>
      <w:r w:rsidR="00505700" w:rsidRPr="00956747">
        <w:rPr>
          <w:rFonts w:hint="eastAsia"/>
          <w:sz w:val="21"/>
          <w:szCs w:val="21"/>
          <w:lang w:eastAsia="ja-JP"/>
        </w:rPr>
        <w:t>(</w:t>
      </w:r>
      <w:r w:rsidR="009D62A2" w:rsidRPr="00956747">
        <w:rPr>
          <w:sz w:val="21"/>
          <w:szCs w:val="21"/>
          <w:lang w:eastAsia="ja-JP"/>
        </w:rPr>
        <w:t>s</w:t>
      </w:r>
      <w:r w:rsidR="00505700" w:rsidRPr="00956747">
        <w:rPr>
          <w:rFonts w:hint="eastAsia"/>
          <w:sz w:val="21"/>
          <w:szCs w:val="21"/>
          <w:lang w:eastAsia="ja-JP"/>
        </w:rPr>
        <w:t>)</w:t>
      </w:r>
      <w:r w:rsidR="009D62A2" w:rsidRPr="00956747">
        <w:rPr>
          <w:sz w:val="21"/>
          <w:szCs w:val="21"/>
          <w:lang w:eastAsia="ja-JP"/>
        </w:rPr>
        <w:t>”</w:t>
      </w:r>
      <w:r w:rsidR="009D62A2" w:rsidRPr="00956747">
        <w:rPr>
          <w:rFonts w:hint="eastAsia"/>
          <w:sz w:val="21"/>
          <w:szCs w:val="21"/>
          <w:lang w:eastAsia="ja-JP"/>
        </w:rPr>
        <w:t>)</w:t>
      </w:r>
      <w:r w:rsidRPr="00956747">
        <w:rPr>
          <w:sz w:val="21"/>
          <w:szCs w:val="21"/>
          <w:lang w:eastAsia="ja-JP"/>
        </w:rPr>
        <w:t xml:space="preserve">, and </w:t>
      </w:r>
      <w:r w:rsidR="00B20A1B" w:rsidRPr="00956747">
        <w:rPr>
          <w:sz w:val="21"/>
          <w:szCs w:val="21"/>
          <w:lang w:eastAsia="ja-JP"/>
        </w:rPr>
        <w:t>Nippon Telegraph and Telephone corporation ("NTT")</w:t>
      </w:r>
      <w:r w:rsidRPr="00956747">
        <w:rPr>
          <w:sz w:val="21"/>
          <w:szCs w:val="21"/>
          <w:lang w:eastAsia="ja-JP"/>
        </w:rPr>
        <w:t>.</w:t>
      </w:r>
    </w:p>
    <w:p w14:paraId="313F72D7" w14:textId="5B5ADAA8" w:rsidR="005B189D" w:rsidRDefault="00B97300" w:rsidP="00370462">
      <w:pPr>
        <w:rPr>
          <w:sz w:val="21"/>
          <w:szCs w:val="21"/>
          <w:lang w:eastAsia="ja-JP"/>
        </w:rPr>
      </w:pPr>
      <w:r w:rsidRPr="00956747">
        <w:rPr>
          <w:sz w:val="21"/>
          <w:szCs w:val="21"/>
          <w:lang w:eastAsia="ja-JP"/>
        </w:rPr>
        <w:t xml:space="preserve">READ THE TERMS AND CONDITIONS OF THIS AGREEMENT CAREFULLY BEFORE INSTALLING OR OTHERWISE ACCESSING OR USING </w:t>
      </w:r>
      <w:r w:rsidR="00E47833" w:rsidRPr="00956747">
        <w:rPr>
          <w:rFonts w:hint="eastAsia"/>
          <w:sz w:val="21"/>
          <w:szCs w:val="21"/>
          <w:lang w:eastAsia="ja-JP"/>
        </w:rPr>
        <w:t>NTT</w:t>
      </w:r>
      <w:r w:rsidRPr="00956747">
        <w:rPr>
          <w:sz w:val="21"/>
          <w:szCs w:val="21"/>
          <w:lang w:eastAsia="ja-JP"/>
        </w:rPr>
        <w:t>'</w:t>
      </w:r>
      <w:r w:rsidR="00E47833" w:rsidRPr="00956747">
        <w:rPr>
          <w:rFonts w:hint="eastAsia"/>
          <w:sz w:val="21"/>
          <w:szCs w:val="21"/>
          <w:lang w:eastAsia="ja-JP"/>
        </w:rPr>
        <w:t>S</w:t>
      </w:r>
      <w:r w:rsidRPr="00956747">
        <w:rPr>
          <w:sz w:val="21"/>
          <w:szCs w:val="21"/>
          <w:lang w:eastAsia="ja-JP"/>
        </w:rPr>
        <w:t xml:space="preserve"> PROPRIETARY SOFTWARE ACCOMPANIED BY THIS AGREEMENT (the "SOFTWARE"). THE SOFTWARE IS COPYRIGHTED AND IT IS LICENSED TO </w:t>
      </w:r>
      <w:r w:rsidR="00104368" w:rsidRPr="00956747">
        <w:rPr>
          <w:rFonts w:hint="eastAsia"/>
          <w:sz w:val="21"/>
          <w:szCs w:val="21"/>
          <w:lang w:eastAsia="ja-JP"/>
        </w:rPr>
        <w:t>USER</w:t>
      </w:r>
      <w:r w:rsidRPr="00956747">
        <w:rPr>
          <w:sz w:val="21"/>
          <w:szCs w:val="21"/>
          <w:lang w:eastAsia="ja-JP"/>
        </w:rPr>
        <w:t xml:space="preserve"> UNDER THIS AGREEMENT, NOT SOLD TO </w:t>
      </w:r>
      <w:r w:rsidR="00104368" w:rsidRPr="00956747">
        <w:rPr>
          <w:sz w:val="21"/>
          <w:szCs w:val="21"/>
          <w:lang w:eastAsia="ja-JP"/>
        </w:rPr>
        <w:t>USER</w:t>
      </w:r>
      <w:r w:rsidRPr="00956747">
        <w:rPr>
          <w:sz w:val="21"/>
          <w:szCs w:val="21"/>
          <w:lang w:eastAsia="ja-JP"/>
        </w:rPr>
        <w:t xml:space="preserve">. BY INSTALLING OR OTHERWISE ACCESSING OR USING THE SOFTWARE, </w:t>
      </w:r>
      <w:r w:rsidR="00104368" w:rsidRPr="00956747">
        <w:rPr>
          <w:rFonts w:hint="eastAsia"/>
          <w:sz w:val="21"/>
          <w:szCs w:val="21"/>
          <w:lang w:eastAsia="ja-JP"/>
        </w:rPr>
        <w:t>USER</w:t>
      </w:r>
      <w:r w:rsidRPr="00956747">
        <w:rPr>
          <w:sz w:val="21"/>
          <w:szCs w:val="21"/>
          <w:lang w:eastAsia="ja-JP"/>
        </w:rPr>
        <w:t xml:space="preserve"> ACKNOWLEDGE</w:t>
      </w:r>
      <w:r w:rsidR="00527B77" w:rsidRPr="00956747">
        <w:rPr>
          <w:rFonts w:hint="eastAsia"/>
          <w:sz w:val="21"/>
          <w:szCs w:val="21"/>
          <w:lang w:eastAsia="ja-JP"/>
        </w:rPr>
        <w:t>S</w:t>
      </w:r>
      <w:r w:rsidRPr="00956747">
        <w:rPr>
          <w:sz w:val="21"/>
          <w:szCs w:val="21"/>
          <w:lang w:eastAsia="ja-JP"/>
        </w:rPr>
        <w:t xml:space="preserve"> THAT </w:t>
      </w:r>
      <w:r w:rsidR="00104368" w:rsidRPr="00956747">
        <w:rPr>
          <w:rFonts w:hint="eastAsia"/>
          <w:sz w:val="21"/>
          <w:szCs w:val="21"/>
          <w:lang w:eastAsia="ja-JP"/>
        </w:rPr>
        <w:t>USER</w:t>
      </w:r>
      <w:r w:rsidRPr="00956747">
        <w:rPr>
          <w:sz w:val="21"/>
          <w:szCs w:val="21"/>
          <w:lang w:eastAsia="ja-JP"/>
        </w:rPr>
        <w:t xml:space="preserve"> HA</w:t>
      </w:r>
      <w:r w:rsidR="00527B77" w:rsidRPr="00956747">
        <w:rPr>
          <w:rFonts w:hint="eastAsia"/>
          <w:sz w:val="21"/>
          <w:szCs w:val="21"/>
          <w:lang w:eastAsia="ja-JP"/>
        </w:rPr>
        <w:t>S</w:t>
      </w:r>
      <w:r w:rsidRPr="00956747">
        <w:rPr>
          <w:sz w:val="21"/>
          <w:szCs w:val="21"/>
          <w:lang w:eastAsia="ja-JP"/>
        </w:rPr>
        <w:t xml:space="preserve"> READ THIS AGREEMENT, THAT </w:t>
      </w:r>
      <w:r w:rsidR="00104368" w:rsidRPr="00956747">
        <w:rPr>
          <w:sz w:val="21"/>
          <w:szCs w:val="21"/>
          <w:lang w:eastAsia="ja-JP"/>
        </w:rPr>
        <w:t>USER</w:t>
      </w:r>
      <w:r w:rsidRPr="00956747">
        <w:rPr>
          <w:sz w:val="21"/>
          <w:szCs w:val="21"/>
          <w:lang w:eastAsia="ja-JP"/>
        </w:rPr>
        <w:t xml:space="preserve"> UNDERSTAND</w:t>
      </w:r>
      <w:r w:rsidR="00527B77" w:rsidRPr="00956747">
        <w:rPr>
          <w:rFonts w:hint="eastAsia"/>
          <w:sz w:val="21"/>
          <w:szCs w:val="21"/>
          <w:lang w:eastAsia="ja-JP"/>
        </w:rPr>
        <w:t>S</w:t>
      </w:r>
      <w:r w:rsidRPr="00956747">
        <w:rPr>
          <w:sz w:val="21"/>
          <w:szCs w:val="21"/>
          <w:lang w:eastAsia="ja-JP"/>
        </w:rPr>
        <w:t xml:space="preserve"> IT, AND THAT </w:t>
      </w:r>
      <w:r w:rsidR="00104368" w:rsidRPr="00956747">
        <w:rPr>
          <w:sz w:val="21"/>
          <w:szCs w:val="21"/>
          <w:lang w:eastAsia="ja-JP"/>
        </w:rPr>
        <w:t>USER</w:t>
      </w:r>
      <w:r w:rsidRPr="00956747">
        <w:rPr>
          <w:sz w:val="21"/>
          <w:szCs w:val="21"/>
          <w:lang w:eastAsia="ja-JP"/>
        </w:rPr>
        <w:t xml:space="preserve"> ACCEPT</w:t>
      </w:r>
      <w:r w:rsidR="00527B77" w:rsidRPr="00956747">
        <w:rPr>
          <w:rFonts w:hint="eastAsia"/>
          <w:sz w:val="21"/>
          <w:szCs w:val="21"/>
          <w:lang w:eastAsia="ja-JP"/>
        </w:rPr>
        <w:t>S</w:t>
      </w:r>
      <w:r w:rsidRPr="00956747">
        <w:rPr>
          <w:sz w:val="21"/>
          <w:szCs w:val="21"/>
          <w:lang w:eastAsia="ja-JP"/>
        </w:rPr>
        <w:t xml:space="preserve"> AND AGREE</w:t>
      </w:r>
      <w:r w:rsidR="00527B77" w:rsidRPr="00956747">
        <w:rPr>
          <w:rFonts w:hint="eastAsia"/>
          <w:sz w:val="21"/>
          <w:szCs w:val="21"/>
          <w:lang w:eastAsia="ja-JP"/>
        </w:rPr>
        <w:t>S</w:t>
      </w:r>
      <w:r w:rsidRPr="00956747">
        <w:rPr>
          <w:sz w:val="21"/>
          <w:szCs w:val="21"/>
          <w:lang w:eastAsia="ja-JP"/>
        </w:rPr>
        <w:t xml:space="preserve"> TO BE BOUND BY ITS TERMS. IF AT ANY TIME </w:t>
      </w:r>
      <w:r w:rsidR="00104368" w:rsidRPr="00956747">
        <w:rPr>
          <w:sz w:val="21"/>
          <w:szCs w:val="21"/>
          <w:lang w:eastAsia="ja-JP"/>
        </w:rPr>
        <w:t>USER</w:t>
      </w:r>
      <w:r w:rsidRPr="00956747">
        <w:rPr>
          <w:sz w:val="21"/>
          <w:szCs w:val="21"/>
          <w:lang w:eastAsia="ja-JP"/>
        </w:rPr>
        <w:t xml:space="preserve"> </w:t>
      </w:r>
      <w:r w:rsidR="00031609" w:rsidRPr="00956747">
        <w:rPr>
          <w:rFonts w:hint="eastAsia"/>
          <w:sz w:val="21"/>
          <w:szCs w:val="21"/>
          <w:lang w:eastAsia="ja-JP"/>
        </w:rPr>
        <w:t>IS</w:t>
      </w:r>
      <w:r w:rsidRPr="00956747">
        <w:rPr>
          <w:sz w:val="21"/>
          <w:szCs w:val="21"/>
          <w:lang w:eastAsia="ja-JP"/>
        </w:rPr>
        <w:t xml:space="preserve"> NOT WILLING TO BE BOUND BY THE TERMS OF THIS AGREEMENT, </w:t>
      </w:r>
      <w:r w:rsidR="00104368" w:rsidRPr="00956747">
        <w:rPr>
          <w:sz w:val="21"/>
          <w:szCs w:val="21"/>
          <w:lang w:eastAsia="ja-JP"/>
        </w:rPr>
        <w:t>USER</w:t>
      </w:r>
      <w:r w:rsidRPr="00956747">
        <w:rPr>
          <w:sz w:val="21"/>
          <w:szCs w:val="21"/>
          <w:lang w:eastAsia="ja-JP"/>
        </w:rPr>
        <w:t xml:space="preserve"> SHOULD  TERMINATE THE INSTALLATION PROCESS, IMMEDIATELY CEASE AND REFRAIN FROM ACCESSING OR USING THE SOFTWARE AND DELETE ANY COPIES </w:t>
      </w:r>
      <w:r w:rsidR="00104368" w:rsidRPr="00956747">
        <w:rPr>
          <w:sz w:val="21"/>
          <w:szCs w:val="21"/>
          <w:lang w:eastAsia="ja-JP"/>
        </w:rPr>
        <w:t>USER</w:t>
      </w:r>
      <w:r w:rsidRPr="00956747">
        <w:rPr>
          <w:sz w:val="21"/>
          <w:szCs w:val="21"/>
          <w:lang w:eastAsia="ja-JP"/>
        </w:rPr>
        <w:t xml:space="preserve"> MAY HAVE. THIS AGREEMENT REPRESENTS THE ENTIRE AGREEMENT BETWEEN </w:t>
      </w:r>
      <w:r w:rsidR="00104368" w:rsidRPr="00956747">
        <w:rPr>
          <w:sz w:val="21"/>
          <w:szCs w:val="21"/>
          <w:lang w:eastAsia="ja-JP"/>
        </w:rPr>
        <w:t>USER</w:t>
      </w:r>
      <w:r w:rsidRPr="00956747">
        <w:rPr>
          <w:sz w:val="21"/>
          <w:szCs w:val="21"/>
          <w:lang w:eastAsia="ja-JP"/>
        </w:rPr>
        <w:t xml:space="preserve"> AND </w:t>
      </w:r>
      <w:r w:rsidR="006632EA" w:rsidRPr="00956747">
        <w:rPr>
          <w:rFonts w:hint="eastAsia"/>
          <w:sz w:val="21"/>
          <w:szCs w:val="21"/>
          <w:lang w:eastAsia="ja-JP"/>
        </w:rPr>
        <w:t>NTT</w:t>
      </w:r>
      <w:r w:rsidRPr="00956747">
        <w:rPr>
          <w:sz w:val="21"/>
          <w:szCs w:val="21"/>
          <w:lang w:eastAsia="ja-JP"/>
        </w:rPr>
        <w:t xml:space="preserve"> CONCERNING THE SOFTWARE.</w:t>
      </w:r>
    </w:p>
    <w:p w14:paraId="37DDCFD0" w14:textId="77777777" w:rsidR="00956747" w:rsidRDefault="00956747">
      <w:pPr>
        <w:rPr>
          <w:sz w:val="21"/>
          <w:szCs w:val="21"/>
          <w:lang w:eastAsia="ja-JP"/>
        </w:rPr>
      </w:pPr>
    </w:p>
    <w:p w14:paraId="3E7A2F3A" w14:textId="77777777" w:rsidR="00340CD3" w:rsidRPr="00956747" w:rsidRDefault="00340CD3">
      <w:pPr>
        <w:rPr>
          <w:sz w:val="21"/>
          <w:szCs w:val="21"/>
          <w:lang w:eastAsia="ja-JP"/>
        </w:rPr>
        <w:sectPr w:rsidR="00340CD3" w:rsidRPr="00956747" w:rsidSect="005B189D">
          <w:footerReference w:type="first" r:id="rId9"/>
          <w:endnotePr>
            <w:numFmt w:val="decimal"/>
          </w:endnotePr>
          <w:type w:val="continuous"/>
          <w:pgSz w:w="11907" w:h="16839" w:code="9"/>
          <w:pgMar w:top="720" w:right="720" w:bottom="720" w:left="720" w:header="1440" w:footer="504" w:gutter="0"/>
          <w:cols w:space="720"/>
          <w:noEndnote/>
          <w:docGrid w:linePitch="326"/>
        </w:sectPr>
      </w:pPr>
    </w:p>
    <w:p w14:paraId="2DE2DA14" w14:textId="77777777" w:rsidR="00745450" w:rsidRPr="00956747" w:rsidRDefault="00304846" w:rsidP="00956747">
      <w:pPr>
        <w:widowControl/>
        <w:suppressAutoHyphens/>
        <w:rPr>
          <w:sz w:val="21"/>
          <w:szCs w:val="21"/>
        </w:rPr>
      </w:pPr>
      <w:r w:rsidRPr="00956747">
        <w:rPr>
          <w:b/>
          <w:sz w:val="21"/>
          <w:szCs w:val="21"/>
          <w:u w:val="single"/>
        </w:rPr>
        <w:lastRenderedPageBreak/>
        <w:t>BACKGROUND</w:t>
      </w:r>
    </w:p>
    <w:p w14:paraId="0AD54F47" w14:textId="549C09EC" w:rsidR="005B189D" w:rsidRPr="009A72A8" w:rsidRDefault="00B20A1B" w:rsidP="00956747">
      <w:pPr>
        <w:widowControl/>
        <w:numPr>
          <w:ilvl w:val="0"/>
          <w:numId w:val="1"/>
        </w:numPr>
        <w:suppressAutoHyphens/>
        <w:ind w:left="141" w:hangingChars="67" w:hanging="141"/>
        <w:jc w:val="both"/>
        <w:rPr>
          <w:sz w:val="21"/>
          <w:szCs w:val="21"/>
        </w:rPr>
      </w:pPr>
      <w:r w:rsidRPr="00956747">
        <w:rPr>
          <w:sz w:val="21"/>
          <w:szCs w:val="21"/>
        </w:rPr>
        <w:t>NTT</w:t>
      </w:r>
      <w:r w:rsidR="00304846" w:rsidRPr="00956747">
        <w:rPr>
          <w:sz w:val="21"/>
          <w:szCs w:val="21"/>
        </w:rPr>
        <w:t xml:space="preserve"> is the owner of all rights, including all patent rights, copyrights and trade secret rights, in and to the </w:t>
      </w:r>
      <w:r w:rsidR="00E73B77" w:rsidRPr="00956747">
        <w:rPr>
          <w:rFonts w:hint="eastAsia"/>
          <w:sz w:val="21"/>
          <w:szCs w:val="21"/>
          <w:lang w:eastAsia="ja-JP"/>
        </w:rPr>
        <w:t>S</w:t>
      </w:r>
      <w:r w:rsidR="00304846" w:rsidRPr="00956747">
        <w:rPr>
          <w:sz w:val="21"/>
          <w:szCs w:val="21"/>
        </w:rPr>
        <w:t xml:space="preserve">oftware and related documentation listed in </w:t>
      </w:r>
      <w:r w:rsidR="00304846" w:rsidRPr="00956747">
        <w:rPr>
          <w:sz w:val="21"/>
          <w:szCs w:val="21"/>
          <w:u w:val="single"/>
        </w:rPr>
        <w:t>Exhibit A</w:t>
      </w:r>
      <w:r w:rsidR="00304846" w:rsidRPr="00956747">
        <w:rPr>
          <w:sz w:val="21"/>
          <w:szCs w:val="21"/>
        </w:rPr>
        <w:t xml:space="preserve"> </w:t>
      </w:r>
      <w:r w:rsidR="00304846" w:rsidRPr="009A72A8">
        <w:rPr>
          <w:sz w:val="21"/>
          <w:szCs w:val="21"/>
        </w:rPr>
        <w:t>to this Agreement.</w:t>
      </w:r>
    </w:p>
    <w:p w14:paraId="7096ADCF" w14:textId="29BC6A5B" w:rsidR="00745450" w:rsidRPr="009A72A8" w:rsidRDefault="00904710" w:rsidP="00956747">
      <w:pPr>
        <w:widowControl/>
        <w:numPr>
          <w:ilvl w:val="0"/>
          <w:numId w:val="1"/>
        </w:numPr>
        <w:suppressAutoHyphens/>
        <w:ind w:left="141" w:hangingChars="67" w:hanging="141"/>
        <w:jc w:val="both"/>
        <w:rPr>
          <w:sz w:val="21"/>
          <w:szCs w:val="21"/>
        </w:rPr>
      </w:pPr>
      <w:r w:rsidRPr="009A72A8">
        <w:rPr>
          <w:sz w:val="21"/>
          <w:szCs w:val="21"/>
        </w:rPr>
        <w:t>User</w:t>
      </w:r>
      <w:r w:rsidR="00304846" w:rsidRPr="009A72A8">
        <w:rPr>
          <w:sz w:val="21"/>
          <w:szCs w:val="21"/>
        </w:rPr>
        <w:t xml:space="preserve"> wishes to obtain a royalty free license to use the Software to enable </w:t>
      </w:r>
      <w:r w:rsidRPr="009A72A8">
        <w:rPr>
          <w:sz w:val="21"/>
          <w:szCs w:val="21"/>
        </w:rPr>
        <w:t>User</w:t>
      </w:r>
      <w:r w:rsidR="00304846" w:rsidRPr="009A72A8">
        <w:rPr>
          <w:sz w:val="21"/>
          <w:szCs w:val="21"/>
        </w:rPr>
        <w:t xml:space="preserve"> to evaluate, and </w:t>
      </w:r>
      <w:r w:rsidR="00B20A1B" w:rsidRPr="009A72A8">
        <w:rPr>
          <w:sz w:val="21"/>
          <w:szCs w:val="21"/>
        </w:rPr>
        <w:t>NTT</w:t>
      </w:r>
      <w:r w:rsidR="00304846" w:rsidRPr="009A72A8">
        <w:rPr>
          <w:sz w:val="21"/>
          <w:szCs w:val="21"/>
        </w:rPr>
        <w:t xml:space="preserve"> wishes to grant such a license to </w:t>
      </w:r>
      <w:r w:rsidRPr="009A72A8">
        <w:rPr>
          <w:sz w:val="21"/>
          <w:szCs w:val="21"/>
        </w:rPr>
        <w:t>User</w:t>
      </w:r>
      <w:r w:rsidR="00304846" w:rsidRPr="009A72A8">
        <w:rPr>
          <w:sz w:val="21"/>
          <w:szCs w:val="21"/>
        </w:rPr>
        <w:t>, pursuant and subject to the terms and conditions of this Agreement.</w:t>
      </w:r>
    </w:p>
    <w:p w14:paraId="5F96C6B9" w14:textId="7A9754FA" w:rsidR="00745450" w:rsidRPr="009A72A8" w:rsidRDefault="00304846" w:rsidP="00956747">
      <w:pPr>
        <w:widowControl/>
        <w:numPr>
          <w:ilvl w:val="0"/>
          <w:numId w:val="1"/>
        </w:numPr>
        <w:suppressAutoHyphens/>
        <w:ind w:left="141" w:hangingChars="67" w:hanging="141"/>
        <w:jc w:val="both"/>
        <w:rPr>
          <w:sz w:val="21"/>
          <w:szCs w:val="21"/>
        </w:rPr>
      </w:pPr>
      <w:r w:rsidRPr="009A72A8">
        <w:rPr>
          <w:sz w:val="21"/>
          <w:szCs w:val="21"/>
        </w:rPr>
        <w:t xml:space="preserve">As a condition to </w:t>
      </w:r>
      <w:r w:rsidR="00B20A1B" w:rsidRPr="009A72A8">
        <w:rPr>
          <w:sz w:val="21"/>
          <w:szCs w:val="21"/>
        </w:rPr>
        <w:t>NTT</w:t>
      </w:r>
      <w:r w:rsidRPr="009A72A8">
        <w:rPr>
          <w:sz w:val="21"/>
          <w:szCs w:val="21"/>
        </w:rPr>
        <w:t xml:space="preserve">'s provision of the Software to </w:t>
      </w:r>
      <w:r w:rsidR="00904710" w:rsidRPr="009A72A8">
        <w:rPr>
          <w:sz w:val="21"/>
          <w:szCs w:val="21"/>
        </w:rPr>
        <w:t>User</w:t>
      </w:r>
      <w:r w:rsidRPr="009A72A8">
        <w:rPr>
          <w:sz w:val="21"/>
          <w:szCs w:val="21"/>
        </w:rPr>
        <w:t xml:space="preserve">, </w:t>
      </w:r>
      <w:r w:rsidR="00B20A1B" w:rsidRPr="009A72A8">
        <w:rPr>
          <w:sz w:val="21"/>
          <w:szCs w:val="21"/>
        </w:rPr>
        <w:t>NTT</w:t>
      </w:r>
      <w:r w:rsidRPr="009A72A8">
        <w:rPr>
          <w:sz w:val="21"/>
          <w:szCs w:val="21"/>
        </w:rPr>
        <w:t xml:space="preserve"> has required </w:t>
      </w:r>
      <w:r w:rsidR="00904710" w:rsidRPr="009A72A8">
        <w:rPr>
          <w:sz w:val="21"/>
          <w:szCs w:val="21"/>
        </w:rPr>
        <w:t>User</w:t>
      </w:r>
      <w:r w:rsidRPr="009A72A8">
        <w:rPr>
          <w:sz w:val="21"/>
          <w:szCs w:val="21"/>
        </w:rPr>
        <w:t xml:space="preserve"> to execute this Agreement.</w:t>
      </w:r>
    </w:p>
    <w:p w14:paraId="36529008" w14:textId="77777777" w:rsidR="00745450" w:rsidRPr="009A72A8" w:rsidRDefault="00304846" w:rsidP="00956747">
      <w:pPr>
        <w:widowControl/>
        <w:suppressAutoHyphens/>
        <w:jc w:val="both"/>
        <w:rPr>
          <w:sz w:val="21"/>
          <w:szCs w:val="21"/>
        </w:rPr>
      </w:pPr>
      <w:r w:rsidRPr="009A72A8">
        <w:rPr>
          <w:sz w:val="21"/>
          <w:szCs w:val="21"/>
        </w:rPr>
        <w:t>In consideration of these premises, and the mutual promises and conditions in this Agreement, the parties hereby agree as follows:</w:t>
      </w:r>
    </w:p>
    <w:bookmarkStart w:id="0" w:name="SequenceCodeStart"/>
    <w:p w14:paraId="10D8756E" w14:textId="3C48F382" w:rsidR="00745450" w:rsidRPr="009A72A8" w:rsidRDefault="00304846" w:rsidP="00517276">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1</w:t>
      </w:r>
      <w:r w:rsidRPr="00014689">
        <w:rPr>
          <w:sz w:val="21"/>
          <w:szCs w:val="21"/>
        </w:rPr>
        <w:fldChar w:fldCharType="end"/>
      </w:r>
      <w:r w:rsidRPr="009A72A8">
        <w:rPr>
          <w:sz w:val="21"/>
          <w:szCs w:val="21"/>
        </w:rPr>
        <w:t>.</w:t>
      </w:r>
      <w:r w:rsidRPr="009A72A8">
        <w:rPr>
          <w:sz w:val="21"/>
          <w:szCs w:val="21"/>
        </w:rPr>
        <w:tab/>
      </w:r>
      <w:r w:rsidRPr="009A72A8">
        <w:rPr>
          <w:sz w:val="21"/>
          <w:szCs w:val="21"/>
          <w:u w:val="single"/>
        </w:rPr>
        <w:t>Grant of Evaluation License</w:t>
      </w:r>
      <w:bookmarkEnd w:id="0"/>
      <w:r w:rsidRPr="009A72A8">
        <w:rPr>
          <w:sz w:val="21"/>
          <w:szCs w:val="21"/>
        </w:rPr>
        <w:t xml:space="preserve">.  </w:t>
      </w:r>
      <w:r w:rsidRPr="009A72A8">
        <w:rPr>
          <w:sz w:val="21"/>
          <w:szCs w:val="21"/>
        </w:rPr>
        <w:tab/>
      </w:r>
      <w:r w:rsidR="00B20A1B" w:rsidRPr="009A72A8">
        <w:rPr>
          <w:sz w:val="21"/>
          <w:szCs w:val="21"/>
        </w:rPr>
        <w:t>NTT</w:t>
      </w:r>
      <w:r w:rsidRPr="009A72A8">
        <w:rPr>
          <w:sz w:val="21"/>
          <w:szCs w:val="21"/>
        </w:rPr>
        <w:t xml:space="preserve"> hereby grants to </w:t>
      </w:r>
      <w:r w:rsidR="00904710" w:rsidRPr="009A72A8">
        <w:rPr>
          <w:sz w:val="21"/>
          <w:szCs w:val="21"/>
        </w:rPr>
        <w:t>User</w:t>
      </w:r>
      <w:r w:rsidRPr="009A72A8">
        <w:rPr>
          <w:sz w:val="21"/>
          <w:szCs w:val="21"/>
        </w:rPr>
        <w:t xml:space="preserve">, and </w:t>
      </w:r>
      <w:r w:rsidR="00904710" w:rsidRPr="009A72A8">
        <w:rPr>
          <w:sz w:val="21"/>
          <w:szCs w:val="21"/>
        </w:rPr>
        <w:t>User</w:t>
      </w:r>
      <w:r w:rsidRPr="009A72A8">
        <w:rPr>
          <w:sz w:val="21"/>
          <w:szCs w:val="21"/>
        </w:rPr>
        <w:t xml:space="preserve"> hereby accepts, under the terms and conditions of this Agreement, a royalty free, nontransferable and nonexclusive license to use the Software internally for the purposes of </w:t>
      </w:r>
      <w:r w:rsidR="00A871B2" w:rsidRPr="00014689">
        <w:rPr>
          <w:sz w:val="21"/>
          <w:szCs w:val="21"/>
        </w:rPr>
        <w:t xml:space="preserve">testing, analyzing, and evaluating the </w:t>
      </w:r>
      <w:r w:rsidR="00A871B2" w:rsidRPr="00014689">
        <w:rPr>
          <w:sz w:val="21"/>
          <w:szCs w:val="21"/>
          <w:lang w:eastAsia="ja-JP"/>
        </w:rPr>
        <w:t>methods or mechanisms as shown in the research paper</w:t>
      </w:r>
      <w:r w:rsidR="00A871B2" w:rsidRPr="009A72A8">
        <w:rPr>
          <w:sz w:val="21"/>
          <w:szCs w:val="21"/>
          <w:lang w:eastAsia="ja-JP"/>
        </w:rPr>
        <w:t xml:space="preserve"> submitted by NTT to a certain academy</w:t>
      </w:r>
      <w:r w:rsidRPr="009A72A8">
        <w:rPr>
          <w:sz w:val="21"/>
          <w:szCs w:val="21"/>
        </w:rPr>
        <w:t>.</w:t>
      </w:r>
      <w:r w:rsidR="00424029" w:rsidRPr="009A72A8">
        <w:rPr>
          <w:sz w:val="21"/>
          <w:szCs w:val="21"/>
          <w:lang w:eastAsia="ja-JP"/>
        </w:rPr>
        <w:t xml:space="preserve"> </w:t>
      </w:r>
      <w:r w:rsidR="00904710" w:rsidRPr="009A72A8">
        <w:rPr>
          <w:sz w:val="21"/>
          <w:szCs w:val="21"/>
        </w:rPr>
        <w:t>User</w:t>
      </w:r>
      <w:r w:rsidRPr="009A72A8">
        <w:rPr>
          <w:sz w:val="21"/>
          <w:szCs w:val="21"/>
        </w:rPr>
        <w:t xml:space="preserve"> may make a reasonable number of backup copies of the Software solely for </w:t>
      </w:r>
      <w:r w:rsidR="00904710" w:rsidRPr="009A72A8">
        <w:rPr>
          <w:sz w:val="21"/>
          <w:szCs w:val="21"/>
        </w:rPr>
        <w:t>User</w:t>
      </w:r>
      <w:r w:rsidRPr="009A72A8">
        <w:rPr>
          <w:sz w:val="21"/>
          <w:szCs w:val="21"/>
        </w:rPr>
        <w:t>'s internal use pursuant to the license granted in this Section 1.</w:t>
      </w:r>
    </w:p>
    <w:p w14:paraId="108E8268" w14:textId="4EB7C5E0" w:rsidR="00745450" w:rsidRPr="009A72A8" w:rsidRDefault="004C4D9E" w:rsidP="00956747">
      <w:pPr>
        <w:tabs>
          <w:tab w:val="left" w:pos="1418"/>
        </w:tabs>
        <w:jc w:val="both"/>
        <w:rPr>
          <w:sz w:val="21"/>
          <w:szCs w:val="21"/>
        </w:rPr>
      </w:pPr>
      <w:r w:rsidRPr="00014689">
        <w:rPr>
          <w:sz w:val="21"/>
          <w:szCs w:val="21"/>
        </w:rPr>
        <w:fldChar w:fldCharType="begin"/>
      </w:r>
      <w:r w:rsidRPr="00014689">
        <w:rPr>
          <w:sz w:val="21"/>
          <w:szCs w:val="21"/>
        </w:rPr>
        <w:instrText xml:space="preserve"> seq \L1 \*arabic </w:instrText>
      </w:r>
      <w:r w:rsidRPr="00014689">
        <w:rPr>
          <w:sz w:val="21"/>
          <w:szCs w:val="21"/>
        </w:rPr>
        <w:fldChar w:fldCharType="separate"/>
      </w:r>
      <w:r w:rsidR="00417FB8" w:rsidRPr="00014689">
        <w:rPr>
          <w:noProof/>
          <w:sz w:val="21"/>
          <w:szCs w:val="21"/>
        </w:rPr>
        <w:t>2</w:t>
      </w:r>
      <w:r w:rsidRPr="00014689">
        <w:rPr>
          <w:noProof/>
          <w:sz w:val="21"/>
          <w:szCs w:val="21"/>
        </w:rPr>
        <w:fldChar w:fldCharType="end"/>
      </w:r>
      <w:r w:rsidR="00304846" w:rsidRPr="00014689">
        <w:rPr>
          <w:sz w:val="21"/>
          <w:szCs w:val="21"/>
        </w:rPr>
        <w:t>.</w:t>
      </w:r>
      <w:r w:rsidR="005B189D" w:rsidRPr="00014689">
        <w:rPr>
          <w:rFonts w:hint="eastAsia"/>
          <w:sz w:val="21"/>
          <w:szCs w:val="21"/>
          <w:lang w:eastAsia="ja-JP"/>
        </w:rPr>
        <w:t xml:space="preserve">　</w:t>
      </w:r>
      <w:r w:rsidR="00304846" w:rsidRPr="00014689">
        <w:rPr>
          <w:sz w:val="21"/>
          <w:szCs w:val="21"/>
          <w:u w:val="single"/>
        </w:rPr>
        <w:t>Shipment and Installation</w:t>
      </w:r>
      <w:r w:rsidR="00304846" w:rsidRPr="00014689">
        <w:rPr>
          <w:sz w:val="21"/>
          <w:szCs w:val="21"/>
        </w:rPr>
        <w:t xml:space="preserve">.  </w:t>
      </w:r>
      <w:r w:rsidR="00B20A1B" w:rsidRPr="00014689">
        <w:rPr>
          <w:sz w:val="21"/>
          <w:szCs w:val="21"/>
        </w:rPr>
        <w:t>NTT</w:t>
      </w:r>
      <w:r w:rsidR="00304846" w:rsidRPr="00014689">
        <w:rPr>
          <w:sz w:val="21"/>
          <w:szCs w:val="21"/>
        </w:rPr>
        <w:t xml:space="preserve"> </w:t>
      </w:r>
      <w:r w:rsidR="00417FB8" w:rsidRPr="00014689">
        <w:rPr>
          <w:sz w:val="21"/>
          <w:szCs w:val="21"/>
          <w:lang w:eastAsia="ja-JP"/>
        </w:rPr>
        <w:t>will</w:t>
      </w:r>
      <w:r w:rsidR="00304846" w:rsidRPr="00014689">
        <w:rPr>
          <w:sz w:val="21"/>
          <w:szCs w:val="21"/>
        </w:rPr>
        <w:t xml:space="preserve"> ship or deliver the Software by any method that </w:t>
      </w:r>
      <w:r w:rsidR="00B20A1B" w:rsidRPr="00014689">
        <w:rPr>
          <w:sz w:val="21"/>
          <w:szCs w:val="21"/>
        </w:rPr>
        <w:t>NTT</w:t>
      </w:r>
      <w:r w:rsidR="00304846" w:rsidRPr="00014689">
        <w:rPr>
          <w:sz w:val="21"/>
          <w:szCs w:val="21"/>
        </w:rPr>
        <w:t xml:space="preserve"> deems appropriate. </w:t>
      </w:r>
      <w:r w:rsidR="00904710" w:rsidRPr="00014689">
        <w:rPr>
          <w:sz w:val="21"/>
          <w:szCs w:val="21"/>
        </w:rPr>
        <w:t>User</w:t>
      </w:r>
      <w:r w:rsidR="00304846" w:rsidRPr="00014689">
        <w:rPr>
          <w:sz w:val="21"/>
          <w:szCs w:val="21"/>
        </w:rPr>
        <w:t xml:space="preserve"> shall be solely responsible for proper installation of the Software.</w:t>
      </w:r>
    </w:p>
    <w:p w14:paraId="462D814F" w14:textId="4CC0E61D" w:rsidR="00745450" w:rsidRPr="009A72A8" w:rsidRDefault="007D4F8C" w:rsidP="00956747">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3</w:t>
      </w:r>
      <w:r w:rsidRPr="00014689">
        <w:rPr>
          <w:noProof/>
          <w:sz w:val="21"/>
          <w:szCs w:val="21"/>
        </w:rPr>
        <w:fldChar w:fldCharType="end"/>
      </w:r>
      <w:r w:rsidR="00304846" w:rsidRPr="009A72A8">
        <w:rPr>
          <w:sz w:val="21"/>
          <w:szCs w:val="21"/>
        </w:rPr>
        <w:t>.</w:t>
      </w:r>
      <w:r w:rsidR="00956747" w:rsidRPr="009A72A8">
        <w:rPr>
          <w:rFonts w:hint="eastAsia"/>
          <w:sz w:val="21"/>
          <w:szCs w:val="21"/>
          <w:lang w:eastAsia="ja-JP"/>
        </w:rPr>
        <w:t xml:space="preserve">　</w:t>
      </w:r>
      <w:r w:rsidR="00304846" w:rsidRPr="009A72A8">
        <w:rPr>
          <w:sz w:val="21"/>
          <w:szCs w:val="21"/>
          <w:u w:val="single"/>
        </w:rPr>
        <w:t>Term</w:t>
      </w:r>
      <w:r w:rsidR="00304846" w:rsidRPr="009A72A8">
        <w:rPr>
          <w:sz w:val="21"/>
          <w:szCs w:val="21"/>
        </w:rPr>
        <w:t xml:space="preserve">.  </w:t>
      </w:r>
      <w:r w:rsidR="00F9392E" w:rsidRPr="009A72A8">
        <w:rPr>
          <w:sz w:val="21"/>
          <w:szCs w:val="21"/>
        </w:rPr>
        <w:t>This Agreement is effective</w:t>
      </w:r>
      <w:r w:rsidR="00417FB8" w:rsidRPr="009A72A8">
        <w:rPr>
          <w:sz w:val="21"/>
          <w:szCs w:val="21"/>
        </w:rPr>
        <w:t xml:space="preserve"> whichever is earlier </w:t>
      </w:r>
      <w:r w:rsidR="00417FB8" w:rsidRPr="009A72A8">
        <w:rPr>
          <w:sz w:val="21"/>
          <w:szCs w:val="21"/>
          <w:lang w:eastAsia="ja-JP"/>
        </w:rPr>
        <w:t>(i)</w:t>
      </w:r>
      <w:r w:rsidR="00F9392E" w:rsidRPr="009A72A8">
        <w:rPr>
          <w:sz w:val="21"/>
          <w:szCs w:val="21"/>
        </w:rPr>
        <w:t xml:space="preserve"> upon </w:t>
      </w:r>
      <w:r w:rsidR="00417FB8" w:rsidRPr="009A72A8">
        <w:rPr>
          <w:sz w:val="21"/>
          <w:szCs w:val="21"/>
          <w:lang w:eastAsia="ja-JP"/>
        </w:rPr>
        <w:t>User’s</w:t>
      </w:r>
      <w:r w:rsidR="00F9392E" w:rsidRPr="009A72A8">
        <w:rPr>
          <w:sz w:val="21"/>
          <w:szCs w:val="21"/>
        </w:rPr>
        <w:t xml:space="preserve"> acceptance of the Agreement, or </w:t>
      </w:r>
      <w:r w:rsidR="00417FB8" w:rsidRPr="009A72A8">
        <w:rPr>
          <w:sz w:val="21"/>
          <w:szCs w:val="21"/>
          <w:lang w:eastAsia="ja-JP"/>
        </w:rPr>
        <w:t xml:space="preserve">(ii) </w:t>
      </w:r>
      <w:r w:rsidR="00F9392E" w:rsidRPr="009A72A8">
        <w:rPr>
          <w:sz w:val="21"/>
          <w:szCs w:val="21"/>
        </w:rPr>
        <w:t xml:space="preserve">upon </w:t>
      </w:r>
      <w:r w:rsidR="004B66C8" w:rsidRPr="009A72A8">
        <w:rPr>
          <w:sz w:val="21"/>
          <w:szCs w:val="21"/>
          <w:lang w:eastAsia="ja-JP"/>
        </w:rPr>
        <w:t>User’s</w:t>
      </w:r>
      <w:r w:rsidR="00F9392E" w:rsidRPr="009A72A8">
        <w:rPr>
          <w:sz w:val="21"/>
          <w:szCs w:val="21"/>
        </w:rPr>
        <w:t xml:space="preserve"> installing, accessing, and using the Software, even if </w:t>
      </w:r>
      <w:r w:rsidR="00F9392E" w:rsidRPr="009A72A8">
        <w:rPr>
          <w:sz w:val="21"/>
          <w:szCs w:val="21"/>
          <w:lang w:eastAsia="ja-JP"/>
        </w:rPr>
        <w:t>User</w:t>
      </w:r>
      <w:r w:rsidR="00F9392E" w:rsidRPr="009A72A8">
        <w:rPr>
          <w:sz w:val="21"/>
          <w:szCs w:val="21"/>
        </w:rPr>
        <w:t xml:space="preserve"> ha</w:t>
      </w:r>
      <w:r w:rsidR="00763F05" w:rsidRPr="009A72A8">
        <w:rPr>
          <w:sz w:val="21"/>
          <w:szCs w:val="21"/>
          <w:lang w:eastAsia="ja-JP"/>
        </w:rPr>
        <w:t>s</w:t>
      </w:r>
      <w:r w:rsidR="00F9392E" w:rsidRPr="009A72A8">
        <w:rPr>
          <w:sz w:val="21"/>
          <w:szCs w:val="21"/>
        </w:rPr>
        <w:t xml:space="preserve"> not expressly accepted this Agreement.</w:t>
      </w:r>
      <w:r w:rsidR="00904710" w:rsidRPr="009A72A8">
        <w:rPr>
          <w:sz w:val="21"/>
          <w:szCs w:val="21"/>
        </w:rPr>
        <w:t xml:space="preserve"> Without prejudice to any other rights, </w:t>
      </w:r>
      <w:r w:rsidR="004C2BA0" w:rsidRPr="009A72A8">
        <w:rPr>
          <w:sz w:val="21"/>
          <w:szCs w:val="21"/>
          <w:lang w:eastAsia="ja-JP"/>
        </w:rPr>
        <w:t xml:space="preserve">NTT may terminate </w:t>
      </w:r>
      <w:r w:rsidR="00904710" w:rsidRPr="009A72A8">
        <w:rPr>
          <w:sz w:val="21"/>
          <w:szCs w:val="21"/>
        </w:rPr>
        <w:t xml:space="preserve">this Agreement without notice to </w:t>
      </w:r>
      <w:r w:rsidR="00950F2C" w:rsidRPr="009A72A8">
        <w:rPr>
          <w:sz w:val="21"/>
          <w:szCs w:val="21"/>
          <w:lang w:eastAsia="ja-JP"/>
        </w:rPr>
        <w:t>User</w:t>
      </w:r>
      <w:r w:rsidR="00904710" w:rsidRPr="009A72A8">
        <w:rPr>
          <w:sz w:val="21"/>
          <w:szCs w:val="21"/>
        </w:rPr>
        <w:t xml:space="preserve"> </w:t>
      </w:r>
      <w:r w:rsidR="004C2BA0" w:rsidRPr="009A72A8">
        <w:rPr>
          <w:sz w:val="21"/>
          <w:szCs w:val="21"/>
          <w:lang w:eastAsia="ja-JP"/>
        </w:rPr>
        <w:t xml:space="preserve">(i) </w:t>
      </w:r>
      <w:r w:rsidR="00904710" w:rsidRPr="009A72A8">
        <w:rPr>
          <w:sz w:val="21"/>
          <w:szCs w:val="21"/>
        </w:rPr>
        <w:t xml:space="preserve">if </w:t>
      </w:r>
      <w:r w:rsidR="003135D7" w:rsidRPr="009A72A8">
        <w:rPr>
          <w:sz w:val="21"/>
          <w:szCs w:val="21"/>
          <w:lang w:eastAsia="ja-JP"/>
        </w:rPr>
        <w:t>User</w:t>
      </w:r>
      <w:r w:rsidR="00904710" w:rsidRPr="009A72A8">
        <w:rPr>
          <w:sz w:val="21"/>
          <w:szCs w:val="21"/>
        </w:rPr>
        <w:t xml:space="preserve"> breach</w:t>
      </w:r>
      <w:r w:rsidR="004C2BA0" w:rsidRPr="009A72A8">
        <w:rPr>
          <w:sz w:val="21"/>
          <w:szCs w:val="21"/>
          <w:lang w:eastAsia="ja-JP"/>
        </w:rPr>
        <w:t>es</w:t>
      </w:r>
      <w:r w:rsidR="00904710" w:rsidRPr="009A72A8">
        <w:rPr>
          <w:sz w:val="21"/>
          <w:szCs w:val="21"/>
        </w:rPr>
        <w:t xml:space="preserve"> or fail</w:t>
      </w:r>
      <w:r w:rsidR="004C2BA0" w:rsidRPr="009A72A8">
        <w:rPr>
          <w:sz w:val="21"/>
          <w:szCs w:val="21"/>
          <w:lang w:eastAsia="ja-JP"/>
        </w:rPr>
        <w:t>s</w:t>
      </w:r>
      <w:r w:rsidR="00904710" w:rsidRPr="009A72A8">
        <w:rPr>
          <w:sz w:val="21"/>
          <w:szCs w:val="21"/>
        </w:rPr>
        <w:t xml:space="preserve"> to comply with any of the limitations or other requirements described herein, </w:t>
      </w:r>
      <w:r w:rsidR="004C2BA0" w:rsidRPr="009A72A8">
        <w:rPr>
          <w:sz w:val="21"/>
          <w:szCs w:val="21"/>
          <w:lang w:eastAsia="ja-JP"/>
        </w:rPr>
        <w:t xml:space="preserve">and (ii) if NTT receives a notice from the academy stating </w:t>
      </w:r>
      <w:r w:rsidR="008C3574" w:rsidRPr="009A72A8">
        <w:rPr>
          <w:sz w:val="21"/>
          <w:szCs w:val="21"/>
          <w:lang w:eastAsia="ja-JP"/>
        </w:rPr>
        <w:t xml:space="preserve">that </w:t>
      </w:r>
      <w:r w:rsidR="004C2BA0" w:rsidRPr="009A72A8">
        <w:rPr>
          <w:sz w:val="21"/>
          <w:szCs w:val="21"/>
          <w:lang w:eastAsia="ja-JP"/>
        </w:rPr>
        <w:t xml:space="preserve">the research paper would not be published, </w:t>
      </w:r>
      <w:r w:rsidR="00904710" w:rsidRPr="009A72A8">
        <w:rPr>
          <w:sz w:val="21"/>
          <w:szCs w:val="21"/>
        </w:rPr>
        <w:t xml:space="preserve">and in any such case </w:t>
      </w:r>
      <w:r w:rsidR="004C2BA0" w:rsidRPr="009A72A8">
        <w:rPr>
          <w:sz w:val="21"/>
          <w:szCs w:val="21"/>
          <w:lang w:eastAsia="ja-JP"/>
        </w:rPr>
        <w:t xml:space="preserve">User agrees that </w:t>
      </w:r>
      <w:r w:rsidR="00F9392E" w:rsidRPr="009A72A8">
        <w:rPr>
          <w:sz w:val="21"/>
          <w:szCs w:val="21"/>
          <w:lang w:eastAsia="ja-JP"/>
        </w:rPr>
        <w:t>NTT</w:t>
      </w:r>
      <w:r w:rsidR="00904710" w:rsidRPr="009A72A8">
        <w:rPr>
          <w:sz w:val="21"/>
          <w:szCs w:val="21"/>
        </w:rPr>
        <w:t xml:space="preserve"> may, in addition to any other remedies it may have at law or in equity, remotely disable the Software. </w:t>
      </w:r>
      <w:r w:rsidR="00950F2C" w:rsidRPr="009A72A8">
        <w:rPr>
          <w:sz w:val="21"/>
          <w:szCs w:val="21"/>
          <w:lang w:eastAsia="ja-JP"/>
        </w:rPr>
        <w:t>User</w:t>
      </w:r>
      <w:r w:rsidR="00904710" w:rsidRPr="009A72A8">
        <w:rPr>
          <w:sz w:val="21"/>
          <w:szCs w:val="21"/>
        </w:rPr>
        <w:t xml:space="preserve"> may terminate this Agreement at any time by </w:t>
      </w:r>
      <w:r w:rsidR="00950F2C" w:rsidRPr="00014689">
        <w:rPr>
          <w:sz w:val="21"/>
          <w:szCs w:val="21"/>
          <w:lang w:eastAsia="ja-JP"/>
        </w:rPr>
        <w:t>User’</w:t>
      </w:r>
      <w:r w:rsidR="00763F05" w:rsidRPr="00014689">
        <w:rPr>
          <w:sz w:val="21"/>
          <w:szCs w:val="21"/>
          <w:lang w:eastAsia="ja-JP"/>
        </w:rPr>
        <w:t>s</w:t>
      </w:r>
      <w:r w:rsidR="00904710" w:rsidRPr="00014689">
        <w:rPr>
          <w:sz w:val="21"/>
          <w:szCs w:val="21"/>
        </w:rPr>
        <w:t xml:space="preserve"> decision to terminate the Agreement to </w:t>
      </w:r>
      <w:r w:rsidR="00950F2C" w:rsidRPr="009A72A8">
        <w:rPr>
          <w:sz w:val="21"/>
          <w:szCs w:val="21"/>
          <w:lang w:eastAsia="ja-JP"/>
        </w:rPr>
        <w:t>NTT</w:t>
      </w:r>
      <w:r w:rsidR="00904710" w:rsidRPr="009A72A8">
        <w:rPr>
          <w:sz w:val="21"/>
          <w:szCs w:val="21"/>
        </w:rPr>
        <w:t xml:space="preserve"> and ceasing use of the Software. Upon any </w:t>
      </w:r>
      <w:r w:rsidR="00950F2C" w:rsidRPr="00014689">
        <w:rPr>
          <w:sz w:val="21"/>
          <w:szCs w:val="21"/>
        </w:rPr>
        <w:t>termination or expiration of th</w:t>
      </w:r>
      <w:r w:rsidR="00950F2C" w:rsidRPr="00014689">
        <w:rPr>
          <w:sz w:val="21"/>
          <w:szCs w:val="21"/>
          <w:lang w:eastAsia="ja-JP"/>
        </w:rPr>
        <w:t>is</w:t>
      </w:r>
      <w:r w:rsidR="00904710" w:rsidRPr="00014689">
        <w:rPr>
          <w:sz w:val="21"/>
          <w:szCs w:val="21"/>
        </w:rPr>
        <w:t xml:space="preserve"> Agreement for any reason, </w:t>
      </w:r>
      <w:r w:rsidR="00950F2C" w:rsidRPr="00014689">
        <w:rPr>
          <w:sz w:val="21"/>
          <w:szCs w:val="21"/>
          <w:lang w:eastAsia="ja-JP"/>
        </w:rPr>
        <w:t>User</w:t>
      </w:r>
      <w:r w:rsidR="00904710" w:rsidRPr="00014689">
        <w:rPr>
          <w:sz w:val="21"/>
          <w:szCs w:val="21"/>
        </w:rPr>
        <w:t xml:space="preserve"> agree</w:t>
      </w:r>
      <w:r w:rsidR="00763F05" w:rsidRPr="00014689">
        <w:rPr>
          <w:sz w:val="21"/>
          <w:szCs w:val="21"/>
          <w:lang w:eastAsia="ja-JP"/>
        </w:rPr>
        <w:t>s</w:t>
      </w:r>
      <w:r w:rsidR="00904710" w:rsidRPr="00014689">
        <w:rPr>
          <w:sz w:val="21"/>
          <w:szCs w:val="21"/>
        </w:rPr>
        <w:t xml:space="preserve"> to uninstall the Software and either return to </w:t>
      </w:r>
      <w:r w:rsidR="00950F2C" w:rsidRPr="00014689">
        <w:rPr>
          <w:sz w:val="21"/>
          <w:szCs w:val="21"/>
          <w:lang w:eastAsia="ja-JP"/>
        </w:rPr>
        <w:t>NTT</w:t>
      </w:r>
      <w:r w:rsidR="00904710" w:rsidRPr="00014689">
        <w:rPr>
          <w:sz w:val="21"/>
          <w:szCs w:val="21"/>
        </w:rPr>
        <w:t xml:space="preserve"> the Software</w:t>
      </w:r>
      <w:r w:rsidR="00761344" w:rsidRPr="00014689">
        <w:rPr>
          <w:sz w:val="21"/>
          <w:szCs w:val="21"/>
          <w:lang w:eastAsia="ja-JP"/>
        </w:rPr>
        <w:t xml:space="preserve"> and</w:t>
      </w:r>
      <w:r w:rsidR="00904710" w:rsidRPr="00014689">
        <w:rPr>
          <w:sz w:val="21"/>
          <w:szCs w:val="21"/>
        </w:rPr>
        <w:t xml:space="preserve"> all copies thereof, or to destroy all such materials and provide written verification of such destruction to </w:t>
      </w:r>
      <w:r w:rsidR="00950F2C" w:rsidRPr="00014689">
        <w:rPr>
          <w:sz w:val="21"/>
          <w:szCs w:val="21"/>
          <w:lang w:eastAsia="ja-JP"/>
        </w:rPr>
        <w:t>NTT</w:t>
      </w:r>
      <w:r w:rsidR="00904710" w:rsidRPr="00014689">
        <w:rPr>
          <w:sz w:val="21"/>
          <w:szCs w:val="21"/>
        </w:rPr>
        <w:t>.</w:t>
      </w:r>
    </w:p>
    <w:p w14:paraId="5AC69002" w14:textId="482DD056" w:rsidR="00745450" w:rsidRPr="009A72A8" w:rsidRDefault="007D4F8C" w:rsidP="00956747">
      <w:pPr>
        <w:pStyle w:val="1"/>
        <w:spacing w:after="240"/>
        <w:ind w:firstLine="0"/>
        <w:jc w:val="both"/>
        <w:rPr>
          <w:sz w:val="21"/>
          <w:szCs w:val="21"/>
          <w:u w:val="single"/>
          <w:lang w:eastAsia="ja-JP"/>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4</w:t>
      </w:r>
      <w:r w:rsidRPr="00014689">
        <w:rPr>
          <w:noProof/>
          <w:sz w:val="21"/>
          <w:szCs w:val="21"/>
        </w:rPr>
        <w:fldChar w:fldCharType="end"/>
      </w:r>
      <w:r w:rsidR="00304846" w:rsidRPr="009A72A8">
        <w:rPr>
          <w:sz w:val="21"/>
          <w:szCs w:val="21"/>
        </w:rPr>
        <w:t>.</w:t>
      </w:r>
      <w:r w:rsidR="00304846" w:rsidRPr="009A72A8">
        <w:rPr>
          <w:sz w:val="21"/>
          <w:szCs w:val="21"/>
        </w:rPr>
        <w:tab/>
      </w:r>
      <w:r w:rsidR="00304846" w:rsidRPr="009A72A8">
        <w:rPr>
          <w:sz w:val="21"/>
          <w:szCs w:val="21"/>
          <w:u w:val="single"/>
        </w:rPr>
        <w:t>Proprietary Rights</w:t>
      </w:r>
    </w:p>
    <w:p w14:paraId="0E8F948A" w14:textId="75F16FCD" w:rsidR="00745450" w:rsidRPr="009A72A8" w:rsidRDefault="00304846" w:rsidP="00956747">
      <w:pPr>
        <w:widowControl/>
        <w:suppressAutoHyphens/>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a</w:t>
      </w:r>
      <w:r w:rsidR="007D4F8C" w:rsidRPr="00014689">
        <w:rPr>
          <w:noProof/>
          <w:sz w:val="21"/>
          <w:szCs w:val="21"/>
        </w:rPr>
        <w:fldChar w:fldCharType="end"/>
      </w:r>
      <w:r w:rsidRPr="009A72A8">
        <w:rPr>
          <w:sz w:val="21"/>
          <w:szCs w:val="21"/>
        </w:rPr>
        <w:t>)</w:t>
      </w:r>
      <w:r w:rsidRPr="009A72A8">
        <w:rPr>
          <w:sz w:val="21"/>
          <w:szCs w:val="21"/>
        </w:rPr>
        <w:tab/>
        <w:t xml:space="preserve">The Software is the valuable, confidential, and proprietary property of </w:t>
      </w:r>
      <w:r w:rsidR="00B20A1B" w:rsidRPr="009A72A8">
        <w:rPr>
          <w:sz w:val="21"/>
          <w:szCs w:val="21"/>
        </w:rPr>
        <w:t>NTT</w:t>
      </w:r>
      <w:r w:rsidRPr="009A72A8">
        <w:rPr>
          <w:sz w:val="21"/>
          <w:szCs w:val="21"/>
        </w:rPr>
        <w:t xml:space="preserve">, and </w:t>
      </w:r>
      <w:r w:rsidR="00B20A1B" w:rsidRPr="009A72A8">
        <w:rPr>
          <w:sz w:val="21"/>
          <w:szCs w:val="21"/>
        </w:rPr>
        <w:t>NTT</w:t>
      </w:r>
      <w:r w:rsidRPr="009A72A8">
        <w:rPr>
          <w:sz w:val="21"/>
          <w:szCs w:val="21"/>
        </w:rPr>
        <w:t xml:space="preserve"> shall retain exclusive title to this property both during the term and after the termination of this Agreement.  Without limitation, </w:t>
      </w:r>
      <w:r w:rsidR="00904710" w:rsidRPr="009A72A8">
        <w:rPr>
          <w:sz w:val="21"/>
          <w:szCs w:val="21"/>
        </w:rPr>
        <w:t>User</w:t>
      </w:r>
      <w:r w:rsidRPr="009A72A8">
        <w:rPr>
          <w:sz w:val="21"/>
          <w:szCs w:val="21"/>
        </w:rPr>
        <w:t xml:space="preserve"> acknowledges that all patent rights, copyrights and trade secret rights in the Software shall remain the exclusive property of </w:t>
      </w:r>
      <w:r w:rsidR="00B20A1B" w:rsidRPr="009A72A8">
        <w:rPr>
          <w:sz w:val="21"/>
          <w:szCs w:val="21"/>
        </w:rPr>
        <w:t>NTT</w:t>
      </w:r>
      <w:r w:rsidRPr="009A72A8">
        <w:rPr>
          <w:sz w:val="21"/>
          <w:szCs w:val="21"/>
        </w:rPr>
        <w:t xml:space="preserve"> at all times. </w:t>
      </w:r>
      <w:r w:rsidR="00904710" w:rsidRPr="009A72A8">
        <w:rPr>
          <w:sz w:val="21"/>
          <w:szCs w:val="21"/>
        </w:rPr>
        <w:t>User</w:t>
      </w:r>
      <w:r w:rsidRPr="009A72A8">
        <w:rPr>
          <w:sz w:val="21"/>
          <w:szCs w:val="21"/>
        </w:rPr>
        <w:t xml:space="preserve"> shall use not less than reasonable care in safeguarding the confidentiality of the Software. </w:t>
      </w:r>
    </w:p>
    <w:p w14:paraId="3542369E" w14:textId="7C755FEE" w:rsidR="00745450" w:rsidRPr="00956747" w:rsidRDefault="00304846" w:rsidP="00956747">
      <w:pPr>
        <w:pStyle w:val="2"/>
        <w:spacing w:after="240"/>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b</w:t>
      </w:r>
      <w:r w:rsidR="007D4F8C" w:rsidRPr="00014689">
        <w:rPr>
          <w:noProof/>
          <w:sz w:val="21"/>
          <w:szCs w:val="21"/>
        </w:rPr>
        <w:fldChar w:fldCharType="end"/>
      </w:r>
      <w:r w:rsidRPr="009A72A8">
        <w:rPr>
          <w:sz w:val="21"/>
          <w:szCs w:val="21"/>
        </w:rPr>
        <w:t>)</w:t>
      </w:r>
      <w:r w:rsidRPr="009A72A8">
        <w:rPr>
          <w:sz w:val="21"/>
          <w:szCs w:val="21"/>
        </w:rPr>
        <w:tab/>
      </w:r>
      <w:r w:rsidR="00904710" w:rsidRPr="009A72A8">
        <w:rPr>
          <w:sz w:val="21"/>
          <w:szCs w:val="21"/>
        </w:rPr>
        <w:t>USER</w:t>
      </w:r>
      <w:r w:rsidRPr="009A72A8">
        <w:rPr>
          <w:sz w:val="21"/>
          <w:szCs w:val="21"/>
        </w:rPr>
        <w:t xml:space="preserve"> SHALL NOT, IN WHOLE OR IN PART, AT ANY TIME DURING THE TERM OF OR AFTER THE TERMINATION OF THIS AGREEMENT: (i) SELL, ASSIGN, LEASE, DISTRIBUTE, OR OTHERWISE TRANSFER THE SOFTWARE TO ANY THIRD PARTY; (ii) EXCEPT AS OTHERWISE PROVIDED HEREIN, COPY O</w:t>
      </w:r>
      <w:r w:rsidRPr="00956747">
        <w:rPr>
          <w:sz w:val="21"/>
          <w:szCs w:val="21"/>
        </w:rPr>
        <w:t xml:space="preserve">R REPRODUCE THE SOFTWARE IN ANY MANNER; (iii) DISCLOSE THE SOFTWARE TO ANY THIRD PARTY, </w:t>
      </w:r>
      <w:r w:rsidRPr="00956747">
        <w:rPr>
          <w:sz w:val="21"/>
          <w:szCs w:val="21"/>
        </w:rPr>
        <w:lastRenderedPageBreak/>
        <w:t xml:space="preserve">EXCEPT TO </w:t>
      </w:r>
      <w:r w:rsidR="00904710" w:rsidRPr="00956747">
        <w:rPr>
          <w:sz w:val="21"/>
          <w:szCs w:val="21"/>
        </w:rPr>
        <w:t>USER</w:t>
      </w:r>
      <w:r w:rsidRPr="00956747">
        <w:rPr>
          <w:sz w:val="21"/>
          <w:szCs w:val="21"/>
        </w:rPr>
        <w:t>'S EMPLOYEES WHO REQUIRE ACCESS TO THE SOFTWARE FOR THE PURPOSES OF THIS AGREEMENT; (iv) MODIFY, DISASSEMBLE, DECOMPILE, REVERSE ENGINEER OR TRANSLATE THE SOFTWARE; OR (v) ALLOW ANY PERSON OR ENTITY TO COMMIT ANY OF THE ACTIONS DESCRIBED IN (i) THROUGH (iv) ABOVE.</w:t>
      </w:r>
    </w:p>
    <w:p w14:paraId="483625FD" w14:textId="0EF4FB6E"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417FB8">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r>
      <w:r w:rsidR="00904710" w:rsidRPr="00956747">
        <w:rPr>
          <w:sz w:val="21"/>
          <w:szCs w:val="21"/>
        </w:rPr>
        <w:t>User</w:t>
      </w:r>
      <w:r w:rsidRPr="00956747">
        <w:rPr>
          <w:sz w:val="21"/>
          <w:szCs w:val="21"/>
        </w:rPr>
        <w:t xml:space="preserve"> shall take appropriate action, by instruction, agreement, or otherwise, with respect to its employees permitted under this Agreement to have access to the Software to ensure that all of </w:t>
      </w:r>
      <w:r w:rsidR="00904710" w:rsidRPr="00956747">
        <w:rPr>
          <w:sz w:val="21"/>
          <w:szCs w:val="21"/>
        </w:rPr>
        <w:t>User</w:t>
      </w:r>
      <w:r w:rsidRPr="00956747">
        <w:rPr>
          <w:sz w:val="21"/>
          <w:szCs w:val="21"/>
        </w:rPr>
        <w:t xml:space="preserve">'s obligations under this Section 4 shall be satisfied.  </w:t>
      </w:r>
    </w:p>
    <w:p w14:paraId="605C2589" w14:textId="4CBB37D6" w:rsidR="00745450" w:rsidRPr="00956747" w:rsidRDefault="007D4F8C" w:rsidP="00370462">
      <w:pPr>
        <w:pStyle w:val="1"/>
        <w:spacing w:after="240"/>
        <w:ind w:left="210" w:hangingChars="100" w:hanging="21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5</w:t>
      </w:r>
      <w:r w:rsidRPr="00956747">
        <w:rPr>
          <w:noProof/>
          <w:sz w:val="21"/>
          <w:szCs w:val="21"/>
        </w:rPr>
        <w:fldChar w:fldCharType="end"/>
      </w:r>
      <w:r w:rsidR="00304846" w:rsidRPr="00956747">
        <w:rPr>
          <w:sz w:val="21"/>
          <w:szCs w:val="21"/>
        </w:rPr>
        <w:t>.</w:t>
      </w:r>
      <w:r w:rsidR="002613D0">
        <w:rPr>
          <w:rFonts w:hint="eastAsia"/>
          <w:sz w:val="21"/>
          <w:szCs w:val="21"/>
          <w:lang w:eastAsia="ja-JP"/>
        </w:rPr>
        <w:t xml:space="preserve">　</w:t>
      </w:r>
      <w:r w:rsidR="00304846" w:rsidRPr="00956747">
        <w:rPr>
          <w:sz w:val="21"/>
          <w:szCs w:val="21"/>
        </w:rPr>
        <w:tab/>
      </w:r>
      <w:r w:rsidR="00304846" w:rsidRPr="00956747">
        <w:rPr>
          <w:sz w:val="21"/>
          <w:szCs w:val="21"/>
          <w:u w:val="single"/>
        </w:rPr>
        <w:t>Indemnity</w:t>
      </w:r>
      <w:r w:rsidR="00304846" w:rsidRPr="00956747">
        <w:rPr>
          <w:sz w:val="21"/>
          <w:szCs w:val="21"/>
        </w:rPr>
        <w:t xml:space="preserve">.  </w:t>
      </w:r>
      <w:r w:rsidR="00904710" w:rsidRPr="00956747">
        <w:rPr>
          <w:sz w:val="21"/>
          <w:szCs w:val="21"/>
        </w:rPr>
        <w:t>User</w:t>
      </w:r>
      <w:r w:rsidR="00304846" w:rsidRPr="00956747">
        <w:rPr>
          <w:sz w:val="21"/>
          <w:szCs w:val="21"/>
        </w:rPr>
        <w:t xml:space="preserve"> shall defend, indemnify and hold harmless </w:t>
      </w:r>
      <w:r w:rsidR="00B20A1B" w:rsidRPr="00956747">
        <w:rPr>
          <w:sz w:val="21"/>
          <w:szCs w:val="21"/>
        </w:rPr>
        <w:t>NTT</w:t>
      </w:r>
      <w:r w:rsidR="00304846" w:rsidRPr="00956747">
        <w:rPr>
          <w:sz w:val="21"/>
          <w:szCs w:val="21"/>
        </w:rPr>
        <w:t xml:space="preserve">, its agents and employees, from any loss, damage, or liability arising in connection with </w:t>
      </w:r>
      <w:r w:rsidR="00904710" w:rsidRPr="00956747">
        <w:rPr>
          <w:sz w:val="21"/>
          <w:szCs w:val="21"/>
        </w:rPr>
        <w:t>User</w:t>
      </w:r>
      <w:r w:rsidR="00304846" w:rsidRPr="00956747">
        <w:rPr>
          <w:sz w:val="21"/>
          <w:szCs w:val="21"/>
        </w:rPr>
        <w:t>'s improper or unauthorized use of the Software.</w:t>
      </w:r>
      <w:r w:rsidR="003135D7">
        <w:rPr>
          <w:rFonts w:hint="eastAsia"/>
          <w:sz w:val="21"/>
          <w:szCs w:val="21"/>
          <w:lang w:eastAsia="ja-JP"/>
        </w:rPr>
        <w:t xml:space="preserve"> NTT SHALL HAVE THE SOLE RIGHT TO CONDUCT DEFEND ANY ACTTION RELATING TO THE SOFTWARE.</w:t>
      </w:r>
    </w:p>
    <w:p w14:paraId="4A18F5AD" w14:textId="0AA37645" w:rsidR="00745450" w:rsidRPr="00956747" w:rsidRDefault="007D4F8C" w:rsidP="00956747">
      <w:pPr>
        <w:pStyle w:val="1"/>
        <w:spacing w:after="240"/>
        <w:ind w:firstLine="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6</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Disclaimer</w:t>
      </w:r>
      <w:r w:rsidR="00304846" w:rsidRPr="00956747">
        <w:rPr>
          <w:sz w:val="21"/>
          <w:szCs w:val="21"/>
        </w:rPr>
        <w:t xml:space="preserve">.  THE SOFTWARE IS LICENSED TO </w:t>
      </w:r>
      <w:r w:rsidR="00904710" w:rsidRPr="00956747">
        <w:rPr>
          <w:sz w:val="21"/>
          <w:szCs w:val="21"/>
        </w:rPr>
        <w:t>USER</w:t>
      </w:r>
      <w:r w:rsidR="00304846" w:rsidRPr="00956747">
        <w:rPr>
          <w:sz w:val="21"/>
          <w:szCs w:val="21"/>
        </w:rPr>
        <w:t xml:space="preserve"> "AS IS," WITHOUT ANY TRAINING, MAINTENANCE, OR SERVICE OBLIGATIONS WHATSOEVER ON THE PART OF </w:t>
      </w:r>
      <w:r w:rsidR="00B20A1B" w:rsidRPr="00956747">
        <w:rPr>
          <w:sz w:val="21"/>
          <w:szCs w:val="21"/>
        </w:rPr>
        <w:t>NTT</w:t>
      </w:r>
      <w:r w:rsidR="00304846" w:rsidRPr="00956747">
        <w:rPr>
          <w:sz w:val="21"/>
          <w:szCs w:val="21"/>
        </w:rPr>
        <w:t xml:space="preserve">. </w:t>
      </w:r>
      <w:r w:rsidR="00B20A1B" w:rsidRPr="00956747">
        <w:rPr>
          <w:sz w:val="21"/>
          <w:szCs w:val="21"/>
        </w:rPr>
        <w:t>NTT</w:t>
      </w:r>
      <w:r w:rsidR="00304846" w:rsidRPr="00956747">
        <w:rPr>
          <w:sz w:val="21"/>
          <w:szCs w:val="21"/>
        </w:rPr>
        <w:t xml:space="preserve"> MAKES NO EXPRESS OR IMPLIED WARRANTIES OF ANY TYPE WHATSOEVER, INCLUDING WITHOUT LIMITATION THE IMPLIED WARRANTIES OF MERCHANTABILITY</w:t>
      </w:r>
      <w:r w:rsidR="00B5060F">
        <w:rPr>
          <w:rFonts w:hint="eastAsia"/>
          <w:sz w:val="21"/>
          <w:szCs w:val="21"/>
          <w:lang w:eastAsia="ja-JP"/>
        </w:rPr>
        <w:t>,</w:t>
      </w:r>
      <w:r w:rsidR="00304846" w:rsidRPr="00956747">
        <w:rPr>
          <w:sz w:val="21"/>
          <w:szCs w:val="21"/>
        </w:rPr>
        <w:t xml:space="preserve"> OF FITNESS FOR A PARTICULAR PURPOSE</w:t>
      </w:r>
      <w:r w:rsidR="003135D7">
        <w:rPr>
          <w:rFonts w:hint="eastAsia"/>
          <w:sz w:val="21"/>
          <w:szCs w:val="21"/>
          <w:lang w:eastAsia="ja-JP"/>
        </w:rPr>
        <w:t xml:space="preserve"> AN</w:t>
      </w:r>
      <w:r w:rsidR="00B5060F">
        <w:rPr>
          <w:rFonts w:hint="eastAsia"/>
          <w:sz w:val="21"/>
          <w:szCs w:val="21"/>
          <w:lang w:eastAsia="ja-JP"/>
        </w:rPr>
        <w:t>D</w:t>
      </w:r>
      <w:r w:rsidR="00B5060F" w:rsidRPr="00B5060F">
        <w:t xml:space="preserve"> </w:t>
      </w:r>
      <w:r w:rsidR="00B5060F" w:rsidRPr="00B5060F">
        <w:rPr>
          <w:sz w:val="21"/>
          <w:szCs w:val="21"/>
        </w:rPr>
        <w:t>OF NON-INFRINGEMENT ON COPYRIGHT OR ANY OTHER RIGHT OF THIRD PARTIES</w:t>
      </w:r>
      <w:r w:rsidR="00304846" w:rsidRPr="00956747">
        <w:rPr>
          <w:sz w:val="21"/>
          <w:szCs w:val="21"/>
        </w:rPr>
        <w:t xml:space="preserve">.  </w:t>
      </w:r>
      <w:r w:rsidR="00904710" w:rsidRPr="00956747">
        <w:rPr>
          <w:sz w:val="21"/>
          <w:szCs w:val="21"/>
        </w:rPr>
        <w:t>USER</w:t>
      </w:r>
      <w:r w:rsidR="00304846" w:rsidRPr="00956747">
        <w:rPr>
          <w:sz w:val="21"/>
          <w:szCs w:val="21"/>
        </w:rPr>
        <w:t xml:space="preserve"> ASSUMES ALL RISKS ASSOCIATED WITH ITS USE OF THE SOFTWARE, INCLUDING WITHOUT LIMITATION RISKS RELATING TO QUALITY, PERFORMANCE, DATA LOSS, AND UTILITY IN A PRODUCTION ENVIRONMENT. </w:t>
      </w:r>
    </w:p>
    <w:p w14:paraId="3A95BFD2" w14:textId="3BFCF49B" w:rsidR="00745450" w:rsidRPr="00956747" w:rsidRDefault="007D4F8C" w:rsidP="00956747">
      <w:pPr>
        <w:pStyle w:val="1"/>
        <w:spacing w:after="240"/>
        <w:ind w:firstLine="0"/>
        <w:jc w:val="both"/>
        <w:rPr>
          <w:sz w:val="21"/>
          <w:szCs w:val="21"/>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7</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Limitation of Liability</w:t>
      </w:r>
      <w:r w:rsidR="00304846" w:rsidRPr="00956747">
        <w:rPr>
          <w:sz w:val="21"/>
          <w:szCs w:val="21"/>
        </w:rPr>
        <w:t xml:space="preserve">.  IN NO EVENT SHALL </w:t>
      </w:r>
      <w:r w:rsidR="00B20A1B" w:rsidRPr="00956747">
        <w:rPr>
          <w:sz w:val="21"/>
          <w:szCs w:val="21"/>
        </w:rPr>
        <w:t>NTT</w:t>
      </w:r>
      <w:r w:rsidR="00304846" w:rsidRPr="00956747">
        <w:rPr>
          <w:sz w:val="21"/>
          <w:szCs w:val="21"/>
        </w:rPr>
        <w:t xml:space="preserve"> BE LIABLE TO </w:t>
      </w:r>
      <w:r w:rsidR="00904710" w:rsidRPr="00956747">
        <w:rPr>
          <w:sz w:val="21"/>
          <w:szCs w:val="21"/>
        </w:rPr>
        <w:t>USER</w:t>
      </w:r>
      <w:r w:rsidR="00304846" w:rsidRPr="00956747">
        <w:rPr>
          <w:sz w:val="21"/>
          <w:szCs w:val="21"/>
        </w:rPr>
        <w:t xml:space="preserve"> OR TO ANY THIRD PARTY FOR ANY INDIRECT, SPECIAL, INCIDENTAL, OR CONSEQUENTIAL DAMAGES, INCLUDING BUT NOT LIMITED TO DAMAGES FOR PERSONAL INJURY, PROPERTY DAMAGE, LOST PROFITS, OR OTHER ECONOMIC LOSS, ARISING IN CONNECTION WITH </w:t>
      </w:r>
      <w:r w:rsidR="00904710" w:rsidRPr="00956747">
        <w:rPr>
          <w:sz w:val="21"/>
          <w:szCs w:val="21"/>
        </w:rPr>
        <w:t>USER</w:t>
      </w:r>
      <w:r w:rsidR="00304846" w:rsidRPr="00956747">
        <w:rPr>
          <w:sz w:val="21"/>
          <w:szCs w:val="21"/>
        </w:rPr>
        <w:t xml:space="preserve">'S USE OF OR INABILITY TO USE THE SOFTWARE, IN CONNECTION WITH </w:t>
      </w:r>
      <w:r w:rsidR="00B20A1B" w:rsidRPr="00956747">
        <w:rPr>
          <w:sz w:val="21"/>
          <w:szCs w:val="21"/>
        </w:rPr>
        <w:t>NTT</w:t>
      </w:r>
      <w:r w:rsidR="00304846" w:rsidRPr="00956747">
        <w:rPr>
          <w:sz w:val="21"/>
          <w:szCs w:val="21"/>
        </w:rPr>
        <w:t>'S PROVISION OF OR FAILURE TO PROVIDE SERVICES PERTAINING TO THE SOFTWARE, OR AS A RESULT OF ANY DEFECT IN THE SOFTWARE.  THIS DISCLAIMER OF LIABILITY SHALL APPLY REGARD</w:t>
      </w:r>
      <w:r w:rsidR="00304846" w:rsidRPr="00956747">
        <w:rPr>
          <w:sz w:val="21"/>
          <w:szCs w:val="21"/>
        </w:rPr>
        <w:softHyphen/>
        <w:t xml:space="preserve">LESS OF THE FORM OF ACTION THAT MAY BE BROUGHT AGAINST </w:t>
      </w:r>
      <w:r w:rsidR="00B20A1B" w:rsidRPr="00956747">
        <w:rPr>
          <w:sz w:val="21"/>
          <w:szCs w:val="21"/>
        </w:rPr>
        <w:t>NTT</w:t>
      </w:r>
      <w:r w:rsidR="00304846" w:rsidRPr="00956747">
        <w:rPr>
          <w:sz w:val="21"/>
          <w:szCs w:val="21"/>
        </w:rPr>
        <w:t xml:space="preserve">, WHETHER IN CONTRACT OR TORT, INCLUDING WITHOUT LIMITATION ANY ACTION FOR NEGLIGENCE.  </w:t>
      </w:r>
      <w:r w:rsidR="00904710" w:rsidRPr="00956747">
        <w:rPr>
          <w:sz w:val="21"/>
          <w:szCs w:val="21"/>
        </w:rPr>
        <w:t>USER</w:t>
      </w:r>
      <w:r w:rsidR="00304846" w:rsidRPr="00956747">
        <w:rPr>
          <w:sz w:val="21"/>
          <w:szCs w:val="21"/>
        </w:rPr>
        <w:t xml:space="preserve">'S SOLE REMEDY IN THE EVENT OF ANY BREACH OF THIS AGREEMENT BY </w:t>
      </w:r>
      <w:r w:rsidR="00B20A1B" w:rsidRPr="00956747">
        <w:rPr>
          <w:sz w:val="21"/>
          <w:szCs w:val="21"/>
        </w:rPr>
        <w:t>NTT</w:t>
      </w:r>
      <w:r w:rsidR="00304846" w:rsidRPr="00956747">
        <w:rPr>
          <w:sz w:val="21"/>
          <w:szCs w:val="21"/>
        </w:rPr>
        <w:t xml:space="preserve"> SHALL BE TERMINATION PURSUANT TO SECTION </w:t>
      </w:r>
      <w:r w:rsidR="00B5060F">
        <w:rPr>
          <w:rFonts w:hint="eastAsia"/>
          <w:sz w:val="21"/>
          <w:szCs w:val="21"/>
          <w:lang w:eastAsia="ja-JP"/>
        </w:rPr>
        <w:t>3</w:t>
      </w:r>
      <w:r w:rsidR="00304846" w:rsidRPr="00956747">
        <w:rPr>
          <w:sz w:val="21"/>
          <w:szCs w:val="21"/>
        </w:rPr>
        <w:t>.</w:t>
      </w:r>
    </w:p>
    <w:p w14:paraId="0E753532" w14:textId="4C261FAB" w:rsidR="00194C8E" w:rsidRPr="00956747" w:rsidRDefault="00950F2C" w:rsidP="00956747">
      <w:pPr>
        <w:pStyle w:val="1"/>
        <w:spacing w:after="240"/>
        <w:ind w:firstLine="0"/>
        <w:jc w:val="both"/>
        <w:rPr>
          <w:sz w:val="21"/>
          <w:szCs w:val="21"/>
          <w:lang w:eastAsia="ja-JP"/>
        </w:rPr>
      </w:pPr>
      <w:r w:rsidRPr="00956747">
        <w:rPr>
          <w:rFonts w:hint="eastAsia"/>
          <w:sz w:val="21"/>
          <w:szCs w:val="21"/>
          <w:lang w:eastAsia="ja-JP"/>
        </w:rPr>
        <w:t>8</w:t>
      </w:r>
      <w:r w:rsidR="00304846" w:rsidRPr="00956747">
        <w:rPr>
          <w:sz w:val="21"/>
          <w:szCs w:val="21"/>
        </w:rPr>
        <w:t>.</w:t>
      </w:r>
      <w:r w:rsidR="00304846" w:rsidRPr="00956747">
        <w:rPr>
          <w:sz w:val="21"/>
          <w:szCs w:val="21"/>
        </w:rPr>
        <w:tab/>
      </w:r>
      <w:r w:rsidR="00304846" w:rsidRPr="00956747">
        <w:rPr>
          <w:sz w:val="21"/>
          <w:szCs w:val="21"/>
          <w:u w:val="single"/>
        </w:rPr>
        <w:t>No Assignment or Sublicense</w:t>
      </w:r>
      <w:r w:rsidR="00304846" w:rsidRPr="00956747">
        <w:rPr>
          <w:sz w:val="21"/>
          <w:szCs w:val="21"/>
        </w:rPr>
        <w:t xml:space="preserve">.  Neither this Agreement nor any right or license under this Agreement, nor the Software, may be sublicensed, assigned, or otherwise transferred by </w:t>
      </w:r>
      <w:r w:rsidR="00904710" w:rsidRPr="00956747">
        <w:rPr>
          <w:sz w:val="21"/>
          <w:szCs w:val="21"/>
        </w:rPr>
        <w:t>User</w:t>
      </w:r>
      <w:r w:rsidR="00304846" w:rsidRPr="00956747">
        <w:rPr>
          <w:sz w:val="21"/>
          <w:szCs w:val="21"/>
        </w:rPr>
        <w:t xml:space="preserve"> without </w:t>
      </w:r>
      <w:r w:rsidR="00B20A1B" w:rsidRPr="00956747">
        <w:rPr>
          <w:sz w:val="21"/>
          <w:szCs w:val="21"/>
        </w:rPr>
        <w:t>NTT</w:t>
      </w:r>
      <w:r w:rsidR="00304846" w:rsidRPr="00956747">
        <w:rPr>
          <w:sz w:val="21"/>
          <w:szCs w:val="21"/>
        </w:rPr>
        <w:t>'</w:t>
      </w:r>
      <w:r w:rsidR="005C5819" w:rsidRPr="00956747">
        <w:rPr>
          <w:rFonts w:hint="eastAsia"/>
          <w:sz w:val="21"/>
          <w:szCs w:val="21"/>
          <w:lang w:eastAsia="ja-JP"/>
        </w:rPr>
        <w:t>s</w:t>
      </w:r>
      <w:r w:rsidR="00304846" w:rsidRPr="00956747">
        <w:rPr>
          <w:sz w:val="21"/>
          <w:szCs w:val="21"/>
        </w:rPr>
        <w:t xml:space="preserve"> prior written consent.</w:t>
      </w:r>
    </w:p>
    <w:p w14:paraId="7BF7C5B2" w14:textId="08138971" w:rsidR="00745450" w:rsidRPr="00956747" w:rsidRDefault="008D6DF7" w:rsidP="00956747">
      <w:pPr>
        <w:pStyle w:val="1"/>
        <w:spacing w:after="240"/>
        <w:ind w:firstLine="0"/>
        <w:jc w:val="both"/>
        <w:rPr>
          <w:sz w:val="21"/>
          <w:szCs w:val="21"/>
          <w:u w:val="single"/>
        </w:rPr>
      </w:pPr>
      <w:r w:rsidRPr="00956747">
        <w:rPr>
          <w:rFonts w:hint="eastAsia"/>
          <w:sz w:val="21"/>
          <w:szCs w:val="21"/>
          <w:lang w:eastAsia="ja-JP"/>
        </w:rPr>
        <w:t>9</w:t>
      </w:r>
      <w:r w:rsidR="00304846" w:rsidRPr="00956747">
        <w:rPr>
          <w:sz w:val="21"/>
          <w:szCs w:val="21"/>
        </w:rPr>
        <w:t>.</w:t>
      </w:r>
      <w:r w:rsidR="00304846" w:rsidRPr="00956747">
        <w:rPr>
          <w:sz w:val="21"/>
          <w:szCs w:val="21"/>
        </w:rPr>
        <w:tab/>
      </w:r>
      <w:r w:rsidR="00304846" w:rsidRPr="00956747">
        <w:rPr>
          <w:sz w:val="21"/>
          <w:szCs w:val="21"/>
          <w:u w:val="single"/>
        </w:rPr>
        <w:t>General</w:t>
      </w:r>
    </w:p>
    <w:p w14:paraId="6B6839BE" w14:textId="7B28DBEA" w:rsidR="00745450" w:rsidRPr="00956747" w:rsidRDefault="00304846" w:rsidP="00956747">
      <w:pPr>
        <w:pStyle w:val="1"/>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a</w:t>
      </w:r>
      <w:r w:rsidR="007D4F8C" w:rsidRPr="00956747">
        <w:rPr>
          <w:noProof/>
          <w:sz w:val="21"/>
          <w:szCs w:val="21"/>
        </w:rPr>
        <w:fldChar w:fldCharType="end"/>
      </w:r>
      <w:r w:rsidRPr="00956747">
        <w:rPr>
          <w:sz w:val="21"/>
          <w:szCs w:val="21"/>
        </w:rPr>
        <w:t>)</w:t>
      </w:r>
      <w:r w:rsidRPr="00956747">
        <w:rPr>
          <w:sz w:val="21"/>
          <w:szCs w:val="21"/>
        </w:rPr>
        <w:tab/>
        <w:t>If any provision, or part of a provision, of this Agreement is or becomes illegal, unenforceable, or invalidated, by operation of law or otherwise, that provision or part shall to that extent be deemed omitted, and the remainder of this Agreement shall remain in full force and effect.</w:t>
      </w:r>
    </w:p>
    <w:p w14:paraId="187C2670" w14:textId="030F65A1"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b</w:t>
      </w:r>
      <w:r w:rsidR="007D4F8C" w:rsidRPr="00956747">
        <w:rPr>
          <w:noProof/>
          <w:sz w:val="21"/>
          <w:szCs w:val="21"/>
        </w:rPr>
        <w:fldChar w:fldCharType="end"/>
      </w:r>
      <w:r w:rsidRPr="00956747">
        <w:rPr>
          <w:sz w:val="21"/>
          <w:szCs w:val="21"/>
        </w:rPr>
        <w:t>)</w:t>
      </w:r>
      <w:r w:rsidRPr="00956747">
        <w:rPr>
          <w:sz w:val="21"/>
          <w:szCs w:val="21"/>
        </w:rPr>
        <w:tab/>
        <w:t xml:space="preserve">This Agreement is the complete and exclusive statement of the agreement between the parties with respect to the subject matter hereof, and supersedes all written and oral contracts, proposals, and other communications between the parties relating to that subject matter.  </w:t>
      </w:r>
    </w:p>
    <w:p w14:paraId="6DDB4644" w14:textId="0DF0B52F"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t xml:space="preserve">Subject to Section </w:t>
      </w:r>
      <w:r w:rsidR="00950F2C" w:rsidRPr="00956747">
        <w:rPr>
          <w:rFonts w:hint="eastAsia"/>
          <w:sz w:val="21"/>
          <w:szCs w:val="21"/>
          <w:lang w:eastAsia="ja-JP"/>
        </w:rPr>
        <w:t>8</w:t>
      </w:r>
      <w:r w:rsidRPr="00956747">
        <w:rPr>
          <w:sz w:val="21"/>
          <w:szCs w:val="21"/>
        </w:rPr>
        <w:t xml:space="preserve">, this Agreement shall be binding on, and shall inure to the benefit of, the respective successors and assigns of </w:t>
      </w:r>
      <w:r w:rsidR="00B20A1B" w:rsidRPr="00956747">
        <w:rPr>
          <w:sz w:val="21"/>
          <w:szCs w:val="21"/>
        </w:rPr>
        <w:t>NTT</w:t>
      </w:r>
      <w:r w:rsidRPr="00956747">
        <w:rPr>
          <w:sz w:val="21"/>
          <w:szCs w:val="21"/>
        </w:rPr>
        <w:t xml:space="preserve"> and </w:t>
      </w:r>
      <w:r w:rsidR="00904710" w:rsidRPr="00956747">
        <w:rPr>
          <w:sz w:val="21"/>
          <w:szCs w:val="21"/>
        </w:rPr>
        <w:t>User</w:t>
      </w:r>
      <w:r w:rsidRPr="00956747">
        <w:rPr>
          <w:sz w:val="21"/>
          <w:szCs w:val="21"/>
        </w:rPr>
        <w:t xml:space="preserve">.  </w:t>
      </w:r>
    </w:p>
    <w:p w14:paraId="102385A8" w14:textId="6663719C"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d</w:t>
      </w:r>
      <w:r w:rsidR="007D4F8C" w:rsidRPr="00956747">
        <w:rPr>
          <w:noProof/>
          <w:sz w:val="21"/>
          <w:szCs w:val="21"/>
        </w:rPr>
        <w:fldChar w:fldCharType="end"/>
      </w:r>
      <w:r w:rsidRPr="00956747">
        <w:rPr>
          <w:sz w:val="21"/>
          <w:szCs w:val="21"/>
        </w:rPr>
        <w:t>)</w:t>
      </w:r>
      <w:r w:rsidRPr="00956747">
        <w:rPr>
          <w:sz w:val="21"/>
          <w:szCs w:val="21"/>
        </w:rPr>
        <w:tab/>
        <w:t>If either party to this Agreement initiates a legal action or proceeding to enforce or interpret any part of this Agreement, the prevailing party in such action shall be entitled to recover, as an element of the costs of such action and not as damages, its attorneys' fees and other costs associated with such action or proceeding.</w:t>
      </w:r>
    </w:p>
    <w:p w14:paraId="3DCB47B0" w14:textId="100A6DF4" w:rsidR="00745450" w:rsidRPr="00956747" w:rsidRDefault="00304846" w:rsidP="00956747">
      <w:pPr>
        <w:pStyle w:val="2"/>
        <w:spacing w:after="240"/>
        <w:ind w:left="210" w:hangingChars="100" w:hanging="210"/>
        <w:jc w:val="both"/>
        <w:rPr>
          <w:sz w:val="21"/>
          <w:szCs w:val="21"/>
          <w:lang w:eastAsia="ja-JP"/>
        </w:rPr>
      </w:pPr>
      <w:bookmarkStart w:id="1" w:name="StartSequenceCode"/>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e</w:t>
      </w:r>
      <w:r w:rsidR="007D4F8C" w:rsidRPr="00956747">
        <w:rPr>
          <w:noProof/>
          <w:sz w:val="21"/>
          <w:szCs w:val="21"/>
        </w:rPr>
        <w:fldChar w:fldCharType="end"/>
      </w:r>
      <w:r w:rsidRPr="00956747">
        <w:rPr>
          <w:sz w:val="21"/>
          <w:szCs w:val="21"/>
        </w:rPr>
        <w:t>)</w:t>
      </w:r>
      <w:bookmarkStart w:id="2" w:name="startheading"/>
      <w:bookmarkEnd w:id="2"/>
      <w:r w:rsidRPr="00956747">
        <w:rPr>
          <w:sz w:val="21"/>
          <w:szCs w:val="21"/>
        </w:rPr>
        <w:tab/>
      </w:r>
      <w:bookmarkStart w:id="3" w:name="startline"/>
      <w:bookmarkStart w:id="4" w:name="endline"/>
      <w:bookmarkStart w:id="5" w:name="resetview"/>
      <w:bookmarkEnd w:id="1"/>
      <w:bookmarkEnd w:id="3"/>
      <w:bookmarkEnd w:id="4"/>
      <w:bookmarkEnd w:id="5"/>
      <w:r w:rsidRPr="00956747">
        <w:rPr>
          <w:sz w:val="21"/>
          <w:szCs w:val="21"/>
        </w:rPr>
        <w:t xml:space="preserve">This Agreement shall be governed by and interpreted under </w:t>
      </w:r>
      <w:r w:rsidR="004D70FE" w:rsidRPr="00956747">
        <w:rPr>
          <w:rFonts w:hint="eastAsia"/>
          <w:sz w:val="21"/>
          <w:szCs w:val="21"/>
          <w:lang w:eastAsia="ja-JP"/>
        </w:rPr>
        <w:t>the laws of Japan</w:t>
      </w:r>
      <w:r w:rsidRPr="00956747">
        <w:rPr>
          <w:sz w:val="21"/>
          <w:szCs w:val="21"/>
        </w:rPr>
        <w:t>, without reference to conflicts of law principles.</w:t>
      </w:r>
      <w:r w:rsidR="004D70FE" w:rsidRPr="00956747">
        <w:rPr>
          <w:rFonts w:hint="eastAsia"/>
          <w:sz w:val="21"/>
          <w:szCs w:val="21"/>
          <w:lang w:eastAsia="ja-JP"/>
        </w:rPr>
        <w:t xml:space="preserve"> All dispute</w:t>
      </w:r>
      <w:r w:rsidR="008D79B5" w:rsidRPr="00956747">
        <w:rPr>
          <w:rFonts w:hint="eastAsia"/>
          <w:sz w:val="21"/>
          <w:szCs w:val="21"/>
          <w:lang w:eastAsia="ja-JP"/>
        </w:rPr>
        <w:t>s</w:t>
      </w:r>
      <w:r w:rsidR="004D70FE" w:rsidRPr="00956747">
        <w:rPr>
          <w:rFonts w:hint="eastAsia"/>
          <w:sz w:val="21"/>
          <w:szCs w:val="21"/>
          <w:lang w:eastAsia="ja-JP"/>
        </w:rPr>
        <w:t xml:space="preserve"> arising out of or in connection with this Agreement shall be finally settled </w:t>
      </w:r>
      <w:r w:rsidR="008D79B5" w:rsidRPr="00956747">
        <w:rPr>
          <w:rFonts w:hint="eastAsia"/>
          <w:sz w:val="21"/>
          <w:szCs w:val="21"/>
          <w:lang w:eastAsia="ja-JP"/>
        </w:rPr>
        <w:t>by arbitration in T</w:t>
      </w:r>
      <w:r w:rsidR="008D79B5" w:rsidRPr="00956747">
        <w:rPr>
          <w:sz w:val="21"/>
          <w:szCs w:val="21"/>
          <w:lang w:eastAsia="ja-JP"/>
        </w:rPr>
        <w:t>o</w:t>
      </w:r>
      <w:r w:rsidR="008D79B5" w:rsidRPr="00956747">
        <w:rPr>
          <w:rFonts w:hint="eastAsia"/>
          <w:sz w:val="21"/>
          <w:szCs w:val="21"/>
          <w:lang w:eastAsia="ja-JP"/>
        </w:rPr>
        <w:t>kyo in accordance with the Commercial Arbitration Rules of the Japan Commercial Arbitration Association.</w:t>
      </w:r>
      <w:r w:rsidR="000973BC" w:rsidRPr="00956747">
        <w:rPr>
          <w:rFonts w:hint="eastAsia"/>
          <w:sz w:val="21"/>
          <w:szCs w:val="21"/>
          <w:lang w:eastAsia="ja-JP"/>
        </w:rPr>
        <w:t xml:space="preserve">  The arbitration shall be conducted by three (3) arbitrators and in Japanese. The award rendered by the arbitrators shall be final and binding upon the parties. Judgment upon the award may be entered in any court having jurisdiction thereof.</w:t>
      </w:r>
    </w:p>
    <w:p w14:paraId="7F2A3379" w14:textId="503143FB" w:rsidR="008B7DC1" w:rsidRDefault="002D141D" w:rsidP="00B5060F">
      <w:pPr>
        <w:ind w:left="210" w:hangingChars="100" w:hanging="210"/>
        <w:rPr>
          <w:sz w:val="21"/>
          <w:szCs w:val="21"/>
          <w:lang w:eastAsia="ja-JP"/>
        </w:rPr>
      </w:pPr>
      <w:r w:rsidRPr="00956747">
        <w:rPr>
          <w:rFonts w:hint="eastAsia"/>
          <w:sz w:val="21"/>
          <w:szCs w:val="21"/>
          <w:lang w:eastAsia="ja-JP"/>
        </w:rPr>
        <w:t>(f)</w:t>
      </w:r>
      <w:r w:rsidR="00956747">
        <w:rPr>
          <w:rFonts w:hint="eastAsia"/>
          <w:sz w:val="21"/>
          <w:szCs w:val="21"/>
          <w:lang w:eastAsia="ja-JP"/>
        </w:rPr>
        <w:t xml:space="preserve">　　</w:t>
      </w:r>
      <w:r w:rsidRPr="00956747">
        <w:rPr>
          <w:rFonts w:hint="eastAsia"/>
          <w:sz w:val="21"/>
          <w:szCs w:val="21"/>
          <w:lang w:eastAsia="ja-JP"/>
        </w:rPr>
        <w:tab/>
      </w:r>
      <w:r w:rsidR="00B20A1B" w:rsidRPr="00956747">
        <w:rPr>
          <w:rFonts w:hint="eastAsia"/>
          <w:sz w:val="21"/>
          <w:szCs w:val="21"/>
          <w:lang w:eastAsia="ja-JP"/>
        </w:rPr>
        <w:t>NTT</w:t>
      </w:r>
      <w:r w:rsidRPr="00956747">
        <w:rPr>
          <w:rFonts w:hint="eastAsia"/>
          <w:sz w:val="21"/>
          <w:szCs w:val="21"/>
          <w:lang w:eastAsia="ja-JP"/>
        </w:rPr>
        <w:t xml:space="preserve"> shall not be liable to the </w:t>
      </w:r>
      <w:r w:rsidR="00904710" w:rsidRPr="00956747">
        <w:rPr>
          <w:rFonts w:hint="eastAsia"/>
          <w:sz w:val="21"/>
          <w:szCs w:val="21"/>
          <w:lang w:eastAsia="ja-JP"/>
        </w:rPr>
        <w:t>User</w:t>
      </w:r>
      <w:r w:rsidRPr="00956747">
        <w:rPr>
          <w:rFonts w:hint="eastAsia"/>
          <w:sz w:val="21"/>
          <w:szCs w:val="21"/>
          <w:lang w:eastAsia="ja-JP"/>
        </w:rPr>
        <w:t xml:space="preserve"> or to any third party for any delay or failure to perform </w:t>
      </w:r>
      <w:r w:rsidR="00B20A1B" w:rsidRPr="00956747">
        <w:rPr>
          <w:rFonts w:hint="eastAsia"/>
          <w:sz w:val="21"/>
          <w:szCs w:val="21"/>
          <w:lang w:eastAsia="ja-JP"/>
        </w:rPr>
        <w:t>NTT</w:t>
      </w:r>
      <w:r w:rsidRPr="00956747">
        <w:rPr>
          <w:sz w:val="21"/>
          <w:szCs w:val="21"/>
          <w:lang w:eastAsia="ja-JP"/>
        </w:rPr>
        <w:t>’</w:t>
      </w:r>
      <w:r w:rsidRPr="00956747">
        <w:rPr>
          <w:rFonts w:hint="eastAsia"/>
          <w:sz w:val="21"/>
          <w:szCs w:val="21"/>
          <w:lang w:eastAsia="ja-JP"/>
        </w:rPr>
        <w:t xml:space="preserve">s obligation set forth under this Agreement </w:t>
      </w:r>
      <w:r w:rsidR="00C43F7A" w:rsidRPr="00956747">
        <w:rPr>
          <w:rFonts w:hint="eastAsia"/>
          <w:sz w:val="21"/>
          <w:szCs w:val="21"/>
          <w:lang w:eastAsia="ja-JP"/>
        </w:rPr>
        <w:t xml:space="preserve">due to any cause beyond </w:t>
      </w:r>
      <w:r w:rsidR="00B20A1B" w:rsidRPr="00956747">
        <w:rPr>
          <w:rFonts w:hint="eastAsia"/>
          <w:sz w:val="21"/>
          <w:szCs w:val="21"/>
          <w:lang w:eastAsia="ja-JP"/>
        </w:rPr>
        <w:t>NTT</w:t>
      </w:r>
      <w:r w:rsidR="00C43F7A" w:rsidRPr="00956747">
        <w:rPr>
          <w:sz w:val="21"/>
          <w:szCs w:val="21"/>
          <w:lang w:eastAsia="ja-JP"/>
        </w:rPr>
        <w:t>’</w:t>
      </w:r>
      <w:r w:rsidR="00C43F7A" w:rsidRPr="00956747">
        <w:rPr>
          <w:rFonts w:hint="eastAsia"/>
          <w:sz w:val="21"/>
          <w:szCs w:val="21"/>
          <w:lang w:eastAsia="ja-JP"/>
        </w:rPr>
        <w:t>s reasonable control.</w:t>
      </w:r>
    </w:p>
    <w:p w14:paraId="0D09C2C9" w14:textId="77777777" w:rsidR="008B7DC1" w:rsidRDefault="008B7DC1">
      <w:pPr>
        <w:widowControl/>
        <w:overflowPunct/>
        <w:autoSpaceDE/>
        <w:autoSpaceDN/>
        <w:adjustRightInd/>
        <w:spacing w:after="0"/>
        <w:textAlignment w:val="auto"/>
        <w:rPr>
          <w:sz w:val="21"/>
          <w:szCs w:val="21"/>
          <w:lang w:eastAsia="ja-JP"/>
        </w:rPr>
      </w:pPr>
      <w:r>
        <w:rPr>
          <w:sz w:val="21"/>
          <w:szCs w:val="21"/>
          <w:lang w:eastAsia="ja-JP"/>
        </w:rPr>
        <w:br w:type="page"/>
      </w:r>
    </w:p>
    <w:p w14:paraId="4A826140" w14:textId="08930E3A" w:rsidR="008B7DC1" w:rsidRPr="00956747" w:rsidRDefault="008B7DC1" w:rsidP="00517276">
      <w:pPr>
        <w:widowControl/>
        <w:suppressAutoHyphens/>
        <w:jc w:val="center"/>
        <w:rPr>
          <w:sz w:val="21"/>
          <w:szCs w:val="21"/>
        </w:rPr>
      </w:pPr>
      <w:r>
        <w:rPr>
          <w:rFonts w:hint="eastAsia"/>
          <w:b/>
          <w:sz w:val="21"/>
          <w:szCs w:val="21"/>
          <w:u w:val="single"/>
          <w:lang w:eastAsia="ja-JP"/>
        </w:rPr>
        <w:lastRenderedPageBreak/>
        <w:t>EXHIBIT A</w:t>
      </w:r>
    </w:p>
    <w:p w14:paraId="7257D80A" w14:textId="46B3DF00" w:rsidR="00687904" w:rsidRDefault="00687904" w:rsidP="00687904">
      <w:pPr>
        <w:rPr>
          <w:ins w:id="6" w:author="ishiguro" w:date="2015-11-18T13:12:00Z"/>
          <w:sz w:val="21"/>
          <w:szCs w:val="21"/>
          <w:lang w:eastAsia="ja-JP"/>
        </w:rPr>
      </w:pPr>
      <w:ins w:id="7" w:author="ishiguro" w:date="2015-11-18T13:12:00Z">
        <w:r>
          <w:rPr>
            <w:rFonts w:hint="eastAsia"/>
            <w:sz w:val="21"/>
            <w:szCs w:val="21"/>
            <w:lang w:eastAsia="ja-JP"/>
          </w:rPr>
          <w:t xml:space="preserve">BayesPlaid_Simpified/: </w:t>
        </w:r>
      </w:ins>
    </w:p>
    <w:p w14:paraId="2F07D9B7" w14:textId="77777777" w:rsidR="00687904" w:rsidRDefault="00687904" w:rsidP="00687904">
      <w:pPr>
        <w:rPr>
          <w:ins w:id="8" w:author="ishiguro" w:date="2015-11-18T13:12:00Z"/>
          <w:color w:val="000000" w:themeColor="text1"/>
          <w:sz w:val="21"/>
          <w:szCs w:val="21"/>
          <w:lang w:eastAsia="ja-JP"/>
        </w:rPr>
      </w:pPr>
      <w:ins w:id="9" w:author="ishiguro" w:date="2015-11-18T13:12:00Z">
        <w:r w:rsidRPr="008C11B7">
          <w:rPr>
            <w:rFonts w:hint="eastAsia"/>
            <w:color w:val="000000" w:themeColor="text1"/>
            <w:sz w:val="21"/>
            <w:szCs w:val="21"/>
            <w:lang w:eastAsia="ja-JP"/>
          </w:rPr>
          <w:t>BayesPlaid.m</w:t>
        </w:r>
      </w:ins>
    </w:p>
    <w:p w14:paraId="5B38127A" w14:textId="77777777" w:rsidR="00687904" w:rsidRDefault="00687904" w:rsidP="00687904">
      <w:pPr>
        <w:rPr>
          <w:ins w:id="10" w:author="ishiguro" w:date="2015-11-18T13:12:00Z"/>
          <w:color w:val="000000" w:themeColor="text1"/>
          <w:sz w:val="21"/>
          <w:szCs w:val="21"/>
          <w:lang w:eastAsia="ja-JP"/>
        </w:rPr>
      </w:pPr>
      <w:ins w:id="11"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_cacheMCMC</w:t>
        </w:r>
        <w:r w:rsidRPr="008C11B7">
          <w:rPr>
            <w:rFonts w:hint="eastAsia"/>
            <w:color w:val="000000" w:themeColor="text1"/>
            <w:sz w:val="21"/>
            <w:szCs w:val="21"/>
            <w:lang w:eastAsia="ja-JP"/>
          </w:rPr>
          <w:t>.m</w:t>
        </w:r>
      </w:ins>
    </w:p>
    <w:p w14:paraId="1129B9B9" w14:textId="77777777" w:rsidR="00687904" w:rsidRDefault="00687904" w:rsidP="00687904">
      <w:pPr>
        <w:rPr>
          <w:ins w:id="12" w:author="ishiguro" w:date="2015-11-18T13:12:00Z"/>
          <w:color w:val="000000" w:themeColor="text1"/>
          <w:sz w:val="21"/>
          <w:szCs w:val="21"/>
          <w:lang w:eastAsia="ja-JP"/>
        </w:rPr>
      </w:pPr>
      <w:ins w:id="13"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_init</w:t>
        </w:r>
        <w:r w:rsidRPr="008C11B7">
          <w:rPr>
            <w:rFonts w:hint="eastAsia"/>
            <w:color w:val="000000" w:themeColor="text1"/>
            <w:sz w:val="21"/>
            <w:szCs w:val="21"/>
            <w:lang w:eastAsia="ja-JP"/>
          </w:rPr>
          <w:t>.m</w:t>
        </w:r>
      </w:ins>
    </w:p>
    <w:p w14:paraId="08C6BB29" w14:textId="77777777" w:rsidR="00687904" w:rsidRDefault="00687904" w:rsidP="00687904">
      <w:pPr>
        <w:rPr>
          <w:ins w:id="14" w:author="ishiguro" w:date="2015-11-18T13:12:00Z"/>
          <w:color w:val="000000" w:themeColor="text1"/>
          <w:sz w:val="21"/>
          <w:szCs w:val="21"/>
          <w:lang w:eastAsia="ja-JP"/>
        </w:rPr>
      </w:pPr>
      <w:ins w:id="15"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_printCurrentStatus</w:t>
        </w:r>
        <w:r w:rsidRPr="008C11B7">
          <w:rPr>
            <w:rFonts w:hint="eastAsia"/>
            <w:color w:val="000000" w:themeColor="text1"/>
            <w:sz w:val="21"/>
            <w:szCs w:val="21"/>
            <w:lang w:eastAsia="ja-JP"/>
          </w:rPr>
          <w:t>.m</w:t>
        </w:r>
      </w:ins>
    </w:p>
    <w:p w14:paraId="4B06DC46" w14:textId="77777777" w:rsidR="00687904" w:rsidRDefault="00687904" w:rsidP="00687904">
      <w:pPr>
        <w:rPr>
          <w:ins w:id="16" w:author="ishiguro" w:date="2015-11-18T13:12:00Z"/>
          <w:color w:val="000000" w:themeColor="text1"/>
          <w:sz w:val="21"/>
          <w:szCs w:val="21"/>
          <w:lang w:eastAsia="ja-JP"/>
        </w:rPr>
      </w:pPr>
      <w:ins w:id="17"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_record</w:t>
        </w:r>
        <w:r w:rsidRPr="008C11B7">
          <w:rPr>
            <w:rFonts w:hint="eastAsia"/>
            <w:color w:val="000000" w:themeColor="text1"/>
            <w:sz w:val="21"/>
            <w:szCs w:val="21"/>
            <w:lang w:eastAsia="ja-JP"/>
          </w:rPr>
          <w:t>.m</w:t>
        </w:r>
      </w:ins>
    </w:p>
    <w:p w14:paraId="613D551A" w14:textId="77777777" w:rsidR="00687904" w:rsidRDefault="00687904" w:rsidP="00687904">
      <w:pPr>
        <w:rPr>
          <w:ins w:id="18" w:author="ishiguro" w:date="2015-11-18T13:12:00Z"/>
          <w:color w:val="000000" w:themeColor="text1"/>
          <w:sz w:val="21"/>
          <w:szCs w:val="21"/>
          <w:lang w:eastAsia="ja-JP"/>
        </w:rPr>
      </w:pPr>
      <w:ins w:id="19"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_recorder_init</w:t>
        </w:r>
        <w:r w:rsidRPr="008C11B7">
          <w:rPr>
            <w:rFonts w:hint="eastAsia"/>
            <w:color w:val="000000" w:themeColor="text1"/>
            <w:sz w:val="21"/>
            <w:szCs w:val="21"/>
            <w:lang w:eastAsia="ja-JP"/>
          </w:rPr>
          <w:t>.m</w:t>
        </w:r>
      </w:ins>
    </w:p>
    <w:p w14:paraId="08F6A0F6" w14:textId="77777777" w:rsidR="00687904" w:rsidRDefault="00687904" w:rsidP="00687904">
      <w:pPr>
        <w:rPr>
          <w:ins w:id="20" w:author="ishiguro" w:date="2015-11-18T13:12:00Z"/>
          <w:color w:val="000000" w:themeColor="text1"/>
          <w:sz w:val="21"/>
          <w:szCs w:val="21"/>
          <w:lang w:eastAsia="ja-JP"/>
        </w:rPr>
      </w:pPr>
      <w:ins w:id="21"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_run</w:t>
        </w:r>
        <w:r w:rsidRPr="008C11B7">
          <w:rPr>
            <w:rFonts w:hint="eastAsia"/>
            <w:color w:val="000000" w:themeColor="text1"/>
            <w:sz w:val="21"/>
            <w:szCs w:val="21"/>
            <w:lang w:eastAsia="ja-JP"/>
          </w:rPr>
          <w:t>.m</w:t>
        </w:r>
      </w:ins>
    </w:p>
    <w:p w14:paraId="7889C106" w14:textId="77777777" w:rsidR="00687904" w:rsidRDefault="00687904" w:rsidP="00687904">
      <w:pPr>
        <w:rPr>
          <w:ins w:id="22" w:author="ishiguro" w:date="2015-11-18T13:12:00Z"/>
          <w:color w:val="000000" w:themeColor="text1"/>
          <w:sz w:val="21"/>
          <w:szCs w:val="21"/>
          <w:lang w:eastAsia="ja-JP"/>
        </w:rPr>
      </w:pPr>
      <w:ins w:id="23"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_sampleABLambda</w:t>
        </w:r>
        <w:r w:rsidRPr="008C11B7">
          <w:rPr>
            <w:rFonts w:hint="eastAsia"/>
            <w:color w:val="000000" w:themeColor="text1"/>
            <w:sz w:val="21"/>
            <w:szCs w:val="21"/>
            <w:lang w:eastAsia="ja-JP"/>
          </w:rPr>
          <w:t>.m</w:t>
        </w:r>
      </w:ins>
    </w:p>
    <w:p w14:paraId="6D721B9D" w14:textId="77777777" w:rsidR="00687904" w:rsidRDefault="00687904" w:rsidP="00687904">
      <w:pPr>
        <w:rPr>
          <w:ins w:id="24" w:author="ishiguro" w:date="2015-11-18T13:12:00Z"/>
          <w:color w:val="000000" w:themeColor="text1"/>
          <w:sz w:val="21"/>
          <w:szCs w:val="21"/>
          <w:lang w:eastAsia="ja-JP"/>
        </w:rPr>
      </w:pPr>
      <w:ins w:id="25"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_sampleLambda</w:t>
        </w:r>
        <w:r w:rsidRPr="008C11B7">
          <w:rPr>
            <w:rFonts w:hint="eastAsia"/>
            <w:color w:val="000000" w:themeColor="text1"/>
            <w:sz w:val="21"/>
            <w:szCs w:val="21"/>
            <w:lang w:eastAsia="ja-JP"/>
          </w:rPr>
          <w:t>.m</w:t>
        </w:r>
      </w:ins>
    </w:p>
    <w:p w14:paraId="2AB1CE93" w14:textId="77777777" w:rsidR="00687904" w:rsidRDefault="00687904" w:rsidP="00687904">
      <w:pPr>
        <w:rPr>
          <w:ins w:id="26" w:author="ishiguro" w:date="2015-11-18T13:12:00Z"/>
          <w:color w:val="000000" w:themeColor="text1"/>
          <w:sz w:val="21"/>
          <w:szCs w:val="21"/>
          <w:lang w:eastAsia="ja-JP"/>
        </w:rPr>
      </w:pPr>
      <w:ins w:id="27"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_sampleMuTauPhi</w:t>
        </w:r>
        <w:r w:rsidRPr="008C11B7">
          <w:rPr>
            <w:rFonts w:hint="eastAsia"/>
            <w:color w:val="000000" w:themeColor="text1"/>
            <w:sz w:val="21"/>
            <w:szCs w:val="21"/>
            <w:lang w:eastAsia="ja-JP"/>
          </w:rPr>
          <w:t>.m</w:t>
        </w:r>
      </w:ins>
    </w:p>
    <w:p w14:paraId="024EA869" w14:textId="77777777" w:rsidR="00687904" w:rsidRDefault="00687904" w:rsidP="00687904">
      <w:pPr>
        <w:rPr>
          <w:ins w:id="28" w:author="ishiguro" w:date="2015-11-18T13:12:00Z"/>
          <w:color w:val="000000" w:themeColor="text1"/>
          <w:sz w:val="21"/>
          <w:szCs w:val="21"/>
          <w:lang w:eastAsia="ja-JP"/>
        </w:rPr>
      </w:pPr>
      <w:ins w:id="29"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_sampleMuTauTheta</w:t>
        </w:r>
        <w:r w:rsidRPr="008C11B7">
          <w:rPr>
            <w:rFonts w:hint="eastAsia"/>
            <w:color w:val="000000" w:themeColor="text1"/>
            <w:sz w:val="21"/>
            <w:szCs w:val="21"/>
            <w:lang w:eastAsia="ja-JP"/>
          </w:rPr>
          <w:t>.m</w:t>
        </w:r>
      </w:ins>
    </w:p>
    <w:p w14:paraId="1E9F70CE" w14:textId="77777777" w:rsidR="00687904" w:rsidRDefault="00687904" w:rsidP="00687904">
      <w:pPr>
        <w:rPr>
          <w:ins w:id="30" w:author="ishiguro" w:date="2015-11-18T13:12:00Z"/>
          <w:color w:val="000000" w:themeColor="text1"/>
          <w:sz w:val="21"/>
          <w:szCs w:val="21"/>
          <w:lang w:eastAsia="ja-JP"/>
        </w:rPr>
      </w:pPr>
      <w:ins w:id="31"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_samplePhi</w:t>
        </w:r>
        <w:r w:rsidRPr="008C11B7">
          <w:rPr>
            <w:rFonts w:hint="eastAsia"/>
            <w:color w:val="000000" w:themeColor="text1"/>
            <w:sz w:val="21"/>
            <w:szCs w:val="21"/>
            <w:lang w:eastAsia="ja-JP"/>
          </w:rPr>
          <w:t>.m</w:t>
        </w:r>
      </w:ins>
    </w:p>
    <w:p w14:paraId="65B74C34" w14:textId="77777777" w:rsidR="00687904" w:rsidRDefault="00687904" w:rsidP="00687904">
      <w:pPr>
        <w:rPr>
          <w:ins w:id="32" w:author="ishiguro" w:date="2015-11-18T13:12:00Z"/>
          <w:color w:val="000000" w:themeColor="text1"/>
          <w:sz w:val="21"/>
          <w:szCs w:val="21"/>
          <w:lang w:eastAsia="ja-JP"/>
        </w:rPr>
      </w:pPr>
      <w:ins w:id="33"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_sampleTau0</w:t>
        </w:r>
        <w:r w:rsidRPr="008C11B7">
          <w:rPr>
            <w:rFonts w:hint="eastAsia"/>
            <w:color w:val="000000" w:themeColor="text1"/>
            <w:sz w:val="21"/>
            <w:szCs w:val="21"/>
            <w:lang w:eastAsia="ja-JP"/>
          </w:rPr>
          <w:t>.m</w:t>
        </w:r>
      </w:ins>
    </w:p>
    <w:p w14:paraId="43F34EAB" w14:textId="77777777" w:rsidR="00687904" w:rsidRDefault="00687904" w:rsidP="00687904">
      <w:pPr>
        <w:rPr>
          <w:ins w:id="34" w:author="ishiguro" w:date="2015-11-18T13:12:00Z"/>
          <w:color w:val="000000" w:themeColor="text1"/>
          <w:sz w:val="21"/>
          <w:szCs w:val="21"/>
          <w:lang w:eastAsia="ja-JP"/>
        </w:rPr>
      </w:pPr>
      <w:ins w:id="35"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_sampleTheta</w:t>
        </w:r>
        <w:r w:rsidRPr="008C11B7">
          <w:rPr>
            <w:rFonts w:hint="eastAsia"/>
            <w:color w:val="000000" w:themeColor="text1"/>
            <w:sz w:val="21"/>
            <w:szCs w:val="21"/>
            <w:lang w:eastAsia="ja-JP"/>
          </w:rPr>
          <w:t>.m</w:t>
        </w:r>
      </w:ins>
    </w:p>
    <w:p w14:paraId="681DBF8C" w14:textId="77777777" w:rsidR="00687904" w:rsidRDefault="00687904" w:rsidP="00687904">
      <w:pPr>
        <w:rPr>
          <w:ins w:id="36" w:author="ishiguro" w:date="2015-11-18T13:12:00Z"/>
          <w:color w:val="000000" w:themeColor="text1"/>
          <w:sz w:val="21"/>
          <w:szCs w:val="21"/>
          <w:lang w:eastAsia="ja-JP"/>
        </w:rPr>
      </w:pPr>
      <w:ins w:id="37"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_sampleZ</w:t>
        </w:r>
        <w:r w:rsidRPr="008C11B7">
          <w:rPr>
            <w:rFonts w:hint="eastAsia"/>
            <w:color w:val="000000" w:themeColor="text1"/>
            <w:sz w:val="21"/>
            <w:szCs w:val="21"/>
            <w:lang w:eastAsia="ja-JP"/>
          </w:rPr>
          <w:t>.m</w:t>
        </w:r>
      </w:ins>
    </w:p>
    <w:p w14:paraId="584A5E5C" w14:textId="77777777" w:rsidR="00687904" w:rsidRDefault="00687904" w:rsidP="00687904">
      <w:pPr>
        <w:rPr>
          <w:ins w:id="38" w:author="ishiguro" w:date="2015-11-18T13:12:00Z"/>
          <w:color w:val="000000" w:themeColor="text1"/>
          <w:sz w:val="21"/>
          <w:szCs w:val="21"/>
          <w:lang w:eastAsia="ja-JP"/>
        </w:rPr>
      </w:pPr>
      <w:ins w:id="39"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_save</w:t>
        </w:r>
        <w:r w:rsidRPr="008C11B7">
          <w:rPr>
            <w:rFonts w:hint="eastAsia"/>
            <w:color w:val="000000" w:themeColor="text1"/>
            <w:sz w:val="21"/>
            <w:szCs w:val="21"/>
            <w:lang w:eastAsia="ja-JP"/>
          </w:rPr>
          <w:t>.m</w:t>
        </w:r>
      </w:ins>
    </w:p>
    <w:p w14:paraId="3812DCF8" w14:textId="77777777" w:rsidR="00687904" w:rsidRDefault="00687904" w:rsidP="00687904">
      <w:pPr>
        <w:rPr>
          <w:ins w:id="40" w:author="ishiguro" w:date="2015-11-18T13:12:00Z"/>
          <w:color w:val="000000" w:themeColor="text1"/>
          <w:sz w:val="21"/>
          <w:szCs w:val="21"/>
          <w:lang w:eastAsia="ja-JP"/>
        </w:rPr>
      </w:pPr>
      <w:ins w:id="41" w:author="ishiguro" w:date="2015-11-18T13:12:00Z">
        <w:r w:rsidRPr="008C11B7">
          <w:rPr>
            <w:rFonts w:hint="eastAsia"/>
            <w:color w:val="000000" w:themeColor="text1"/>
            <w:sz w:val="21"/>
            <w:szCs w:val="21"/>
            <w:lang w:eastAsia="ja-JP"/>
          </w:rPr>
          <w:t>BayesPlaid</w:t>
        </w:r>
        <w:r>
          <w:rPr>
            <w:rFonts w:hint="eastAsia"/>
            <w:color w:val="000000" w:themeColor="text1"/>
            <w:sz w:val="21"/>
            <w:szCs w:val="21"/>
            <w:lang w:eastAsia="ja-JP"/>
          </w:rPr>
          <w:t>_saveRecord</w:t>
        </w:r>
        <w:r w:rsidRPr="008C11B7">
          <w:rPr>
            <w:rFonts w:hint="eastAsia"/>
            <w:color w:val="000000" w:themeColor="text1"/>
            <w:sz w:val="21"/>
            <w:szCs w:val="21"/>
            <w:lang w:eastAsia="ja-JP"/>
          </w:rPr>
          <w:t>.m</w:t>
        </w:r>
      </w:ins>
    </w:p>
    <w:p w14:paraId="116FC388" w14:textId="77777777" w:rsidR="00DB7738" w:rsidRDefault="00DB7738" w:rsidP="00DB7738">
      <w:pPr>
        <w:rPr>
          <w:ins w:id="42" w:author="ishiguro" w:date="2015-11-18T13:13:00Z"/>
          <w:color w:val="000000" w:themeColor="text1"/>
          <w:sz w:val="21"/>
          <w:szCs w:val="21"/>
          <w:lang w:eastAsia="ja-JP"/>
        </w:rPr>
      </w:pPr>
      <w:bookmarkStart w:id="43" w:name="_GoBack"/>
      <w:bookmarkEnd w:id="43"/>
    </w:p>
    <w:p w14:paraId="07ACE3CB" w14:textId="32C8B0DA" w:rsidR="00DB7738" w:rsidRDefault="00DB7738" w:rsidP="00DB7738">
      <w:pPr>
        <w:rPr>
          <w:ins w:id="44" w:author="ishiguro" w:date="2015-11-18T13:13:00Z"/>
          <w:sz w:val="21"/>
          <w:szCs w:val="21"/>
          <w:lang w:eastAsia="ja-JP"/>
        </w:rPr>
      </w:pPr>
      <w:ins w:id="45" w:author="ishiguro" w:date="2015-11-18T13:13:00Z">
        <w:r>
          <w:rPr>
            <w:rFonts w:hint="eastAsia"/>
            <w:sz w:val="21"/>
            <w:szCs w:val="21"/>
            <w:lang w:eastAsia="ja-JP"/>
          </w:rPr>
          <w:t xml:space="preserve">InfinitePlaid_Simpified/: </w:t>
        </w:r>
      </w:ins>
    </w:p>
    <w:p w14:paraId="0EAB9CBE" w14:textId="169B2326" w:rsidR="00DB7738" w:rsidRDefault="00DB7738" w:rsidP="00DB7738">
      <w:pPr>
        <w:rPr>
          <w:ins w:id="46" w:author="ishiguro" w:date="2015-11-18T13:13:00Z"/>
          <w:color w:val="000000" w:themeColor="text1"/>
          <w:sz w:val="21"/>
          <w:szCs w:val="21"/>
          <w:lang w:eastAsia="ja-JP"/>
        </w:rPr>
      </w:pPr>
      <w:ins w:id="47" w:author="ishiguro" w:date="2015-11-18T13:13:00Z">
        <w:r>
          <w:rPr>
            <w:rFonts w:hint="eastAsia"/>
            <w:color w:val="000000" w:themeColor="text1"/>
            <w:sz w:val="21"/>
            <w:szCs w:val="21"/>
            <w:lang w:eastAsia="ja-JP"/>
          </w:rPr>
          <w:t>InfinitePlaid</w:t>
        </w:r>
        <w:r w:rsidRPr="008C11B7">
          <w:rPr>
            <w:rFonts w:hint="eastAsia"/>
            <w:color w:val="000000" w:themeColor="text1"/>
            <w:sz w:val="21"/>
            <w:szCs w:val="21"/>
            <w:lang w:eastAsia="ja-JP"/>
          </w:rPr>
          <w:t>.m</w:t>
        </w:r>
      </w:ins>
    </w:p>
    <w:p w14:paraId="68A8EF20" w14:textId="1557DA91" w:rsidR="00DB7738" w:rsidRDefault="00DB7738" w:rsidP="00DB7738">
      <w:pPr>
        <w:rPr>
          <w:ins w:id="48" w:author="ishiguro" w:date="2015-11-18T13:13:00Z"/>
          <w:color w:val="000000" w:themeColor="text1"/>
          <w:sz w:val="21"/>
          <w:szCs w:val="21"/>
          <w:lang w:eastAsia="ja-JP"/>
        </w:rPr>
      </w:pPr>
      <w:ins w:id="49" w:author="ishiguro" w:date="2015-11-18T13:13:00Z">
        <w:r>
          <w:rPr>
            <w:rFonts w:hint="eastAsia"/>
            <w:color w:val="000000" w:themeColor="text1"/>
            <w:sz w:val="21"/>
            <w:szCs w:val="21"/>
            <w:lang w:eastAsia="ja-JP"/>
          </w:rPr>
          <w:t>InfinitePlaid_cacheMCMC</w:t>
        </w:r>
        <w:r w:rsidRPr="008C11B7">
          <w:rPr>
            <w:rFonts w:hint="eastAsia"/>
            <w:color w:val="000000" w:themeColor="text1"/>
            <w:sz w:val="21"/>
            <w:szCs w:val="21"/>
            <w:lang w:eastAsia="ja-JP"/>
          </w:rPr>
          <w:t>.m</w:t>
        </w:r>
      </w:ins>
    </w:p>
    <w:p w14:paraId="33EA911E" w14:textId="5913AFF9" w:rsidR="00DB7738" w:rsidRDefault="00DB7738" w:rsidP="00DB7738">
      <w:pPr>
        <w:rPr>
          <w:ins w:id="50" w:author="ishiguro" w:date="2015-11-18T13:13:00Z"/>
          <w:color w:val="000000" w:themeColor="text1"/>
          <w:sz w:val="21"/>
          <w:szCs w:val="21"/>
          <w:lang w:eastAsia="ja-JP"/>
        </w:rPr>
      </w:pPr>
      <w:ins w:id="51" w:author="ishiguro" w:date="2015-11-18T13:13:00Z">
        <w:r>
          <w:rPr>
            <w:rFonts w:hint="eastAsia"/>
            <w:color w:val="000000" w:themeColor="text1"/>
            <w:sz w:val="21"/>
            <w:szCs w:val="21"/>
            <w:lang w:eastAsia="ja-JP"/>
          </w:rPr>
          <w:t>InfinitePlaid_init</w:t>
        </w:r>
        <w:r w:rsidRPr="008C11B7">
          <w:rPr>
            <w:rFonts w:hint="eastAsia"/>
            <w:color w:val="000000" w:themeColor="text1"/>
            <w:sz w:val="21"/>
            <w:szCs w:val="21"/>
            <w:lang w:eastAsia="ja-JP"/>
          </w:rPr>
          <w:t>.m</w:t>
        </w:r>
      </w:ins>
    </w:p>
    <w:p w14:paraId="48CDF45B" w14:textId="7B1A7CE9" w:rsidR="00DB7738" w:rsidRDefault="00DB7738" w:rsidP="00DB7738">
      <w:pPr>
        <w:rPr>
          <w:ins w:id="52" w:author="ishiguro" w:date="2015-11-18T13:13:00Z"/>
          <w:color w:val="000000" w:themeColor="text1"/>
          <w:sz w:val="21"/>
          <w:szCs w:val="21"/>
          <w:lang w:eastAsia="ja-JP"/>
        </w:rPr>
      </w:pPr>
      <w:ins w:id="53" w:author="ishiguro" w:date="2015-11-18T13:13:00Z">
        <w:r>
          <w:rPr>
            <w:rFonts w:hint="eastAsia"/>
            <w:color w:val="000000" w:themeColor="text1"/>
            <w:sz w:val="21"/>
            <w:szCs w:val="21"/>
            <w:lang w:eastAsia="ja-JP"/>
          </w:rPr>
          <w:t>InfinitePlaid_printCurrentStatus</w:t>
        </w:r>
        <w:r w:rsidRPr="008C11B7">
          <w:rPr>
            <w:rFonts w:hint="eastAsia"/>
            <w:color w:val="000000" w:themeColor="text1"/>
            <w:sz w:val="21"/>
            <w:szCs w:val="21"/>
            <w:lang w:eastAsia="ja-JP"/>
          </w:rPr>
          <w:t>.m</w:t>
        </w:r>
      </w:ins>
    </w:p>
    <w:p w14:paraId="20241356" w14:textId="533B2279" w:rsidR="00DB7738" w:rsidRDefault="00DB7738" w:rsidP="00DB7738">
      <w:pPr>
        <w:rPr>
          <w:ins w:id="54" w:author="ishiguro" w:date="2015-11-18T13:13:00Z"/>
          <w:color w:val="000000" w:themeColor="text1"/>
          <w:sz w:val="21"/>
          <w:szCs w:val="21"/>
          <w:lang w:eastAsia="ja-JP"/>
        </w:rPr>
      </w:pPr>
      <w:ins w:id="55" w:author="ishiguro" w:date="2015-11-18T13:13:00Z">
        <w:r>
          <w:rPr>
            <w:rFonts w:hint="eastAsia"/>
            <w:color w:val="000000" w:themeColor="text1"/>
            <w:sz w:val="21"/>
            <w:szCs w:val="21"/>
            <w:lang w:eastAsia="ja-JP"/>
          </w:rPr>
          <w:t>InfinitePlaid_record</w:t>
        </w:r>
        <w:r w:rsidRPr="008C11B7">
          <w:rPr>
            <w:rFonts w:hint="eastAsia"/>
            <w:color w:val="000000" w:themeColor="text1"/>
            <w:sz w:val="21"/>
            <w:szCs w:val="21"/>
            <w:lang w:eastAsia="ja-JP"/>
          </w:rPr>
          <w:t>.m</w:t>
        </w:r>
      </w:ins>
    </w:p>
    <w:p w14:paraId="2306A0A3" w14:textId="6EF6DC1D" w:rsidR="00DB7738" w:rsidRDefault="00DB7738" w:rsidP="00DB7738">
      <w:pPr>
        <w:rPr>
          <w:ins w:id="56" w:author="ishiguro" w:date="2015-11-18T13:13:00Z"/>
          <w:color w:val="000000" w:themeColor="text1"/>
          <w:sz w:val="21"/>
          <w:szCs w:val="21"/>
          <w:lang w:eastAsia="ja-JP"/>
        </w:rPr>
      </w:pPr>
      <w:ins w:id="57" w:author="ishiguro" w:date="2015-11-18T13:13:00Z">
        <w:r>
          <w:rPr>
            <w:rFonts w:hint="eastAsia"/>
            <w:color w:val="000000" w:themeColor="text1"/>
            <w:sz w:val="21"/>
            <w:szCs w:val="21"/>
            <w:lang w:eastAsia="ja-JP"/>
          </w:rPr>
          <w:t>InfinitePlaid_recorder_init</w:t>
        </w:r>
        <w:r w:rsidRPr="008C11B7">
          <w:rPr>
            <w:rFonts w:hint="eastAsia"/>
            <w:color w:val="000000" w:themeColor="text1"/>
            <w:sz w:val="21"/>
            <w:szCs w:val="21"/>
            <w:lang w:eastAsia="ja-JP"/>
          </w:rPr>
          <w:t>.m</w:t>
        </w:r>
      </w:ins>
    </w:p>
    <w:p w14:paraId="504D5140" w14:textId="0691462C" w:rsidR="00DB7738" w:rsidRDefault="00DB7738" w:rsidP="00DB7738">
      <w:pPr>
        <w:rPr>
          <w:ins w:id="58" w:author="ishiguro" w:date="2015-11-18T13:13:00Z"/>
          <w:color w:val="000000" w:themeColor="text1"/>
          <w:sz w:val="21"/>
          <w:szCs w:val="21"/>
          <w:lang w:eastAsia="ja-JP"/>
        </w:rPr>
      </w:pPr>
      <w:ins w:id="59" w:author="ishiguro" w:date="2015-11-18T13:13:00Z">
        <w:r>
          <w:rPr>
            <w:rFonts w:hint="eastAsia"/>
            <w:color w:val="000000" w:themeColor="text1"/>
            <w:sz w:val="21"/>
            <w:szCs w:val="21"/>
            <w:lang w:eastAsia="ja-JP"/>
          </w:rPr>
          <w:t>InfinitePlaid_run</w:t>
        </w:r>
        <w:r w:rsidRPr="008C11B7">
          <w:rPr>
            <w:rFonts w:hint="eastAsia"/>
            <w:color w:val="000000" w:themeColor="text1"/>
            <w:sz w:val="21"/>
            <w:szCs w:val="21"/>
            <w:lang w:eastAsia="ja-JP"/>
          </w:rPr>
          <w:t>.m</w:t>
        </w:r>
      </w:ins>
    </w:p>
    <w:p w14:paraId="57176EAF" w14:textId="17A59403" w:rsidR="00DB7738" w:rsidRDefault="00DB7738" w:rsidP="00DB7738">
      <w:pPr>
        <w:rPr>
          <w:ins w:id="60" w:author="ishiguro" w:date="2015-11-18T13:13:00Z"/>
          <w:color w:val="000000" w:themeColor="text1"/>
          <w:sz w:val="21"/>
          <w:szCs w:val="21"/>
          <w:lang w:eastAsia="ja-JP"/>
        </w:rPr>
      </w:pPr>
      <w:ins w:id="61" w:author="ishiguro" w:date="2015-11-18T13:13:00Z">
        <w:r>
          <w:rPr>
            <w:rFonts w:hint="eastAsia"/>
            <w:color w:val="000000" w:themeColor="text1"/>
            <w:sz w:val="21"/>
            <w:szCs w:val="21"/>
            <w:lang w:eastAsia="ja-JP"/>
          </w:rPr>
          <w:t>InfinitePlaid_sample</w:t>
        </w:r>
      </w:ins>
      <w:ins w:id="62" w:author="ishiguro" w:date="2015-11-18T13:15:00Z">
        <w:r w:rsidR="00AD20BE">
          <w:rPr>
            <w:rFonts w:hint="eastAsia"/>
            <w:color w:val="000000" w:themeColor="text1"/>
            <w:sz w:val="21"/>
            <w:szCs w:val="21"/>
            <w:lang w:eastAsia="ja-JP"/>
          </w:rPr>
          <w:t>Gamma</w:t>
        </w:r>
      </w:ins>
      <w:ins w:id="63" w:author="ishiguro" w:date="2015-11-18T13:13:00Z">
        <w:r w:rsidRPr="008C11B7">
          <w:rPr>
            <w:rFonts w:hint="eastAsia"/>
            <w:color w:val="000000" w:themeColor="text1"/>
            <w:sz w:val="21"/>
            <w:szCs w:val="21"/>
            <w:lang w:eastAsia="ja-JP"/>
          </w:rPr>
          <w:t>.m</w:t>
        </w:r>
      </w:ins>
    </w:p>
    <w:p w14:paraId="38FE03DF" w14:textId="3F91DD23" w:rsidR="00DB7738" w:rsidRDefault="00DB7738" w:rsidP="00DB7738">
      <w:pPr>
        <w:rPr>
          <w:ins w:id="64" w:author="ishiguro" w:date="2015-11-18T13:13:00Z"/>
          <w:color w:val="000000" w:themeColor="text1"/>
          <w:sz w:val="21"/>
          <w:szCs w:val="21"/>
          <w:lang w:eastAsia="ja-JP"/>
        </w:rPr>
      </w:pPr>
      <w:ins w:id="65" w:author="ishiguro" w:date="2015-11-18T13:13:00Z">
        <w:r>
          <w:rPr>
            <w:rFonts w:hint="eastAsia"/>
            <w:color w:val="000000" w:themeColor="text1"/>
            <w:sz w:val="21"/>
            <w:szCs w:val="21"/>
            <w:lang w:eastAsia="ja-JP"/>
          </w:rPr>
          <w:t>InfinitePlaid_sampleMuTauPhi</w:t>
        </w:r>
        <w:r w:rsidRPr="008C11B7">
          <w:rPr>
            <w:rFonts w:hint="eastAsia"/>
            <w:color w:val="000000" w:themeColor="text1"/>
            <w:sz w:val="21"/>
            <w:szCs w:val="21"/>
            <w:lang w:eastAsia="ja-JP"/>
          </w:rPr>
          <w:t>.m</w:t>
        </w:r>
      </w:ins>
    </w:p>
    <w:p w14:paraId="03E742C1" w14:textId="1E5E85F7" w:rsidR="00DB7738" w:rsidRDefault="00DB7738" w:rsidP="00DB7738">
      <w:pPr>
        <w:rPr>
          <w:ins w:id="66" w:author="ishiguro" w:date="2015-11-18T13:13:00Z"/>
          <w:color w:val="000000" w:themeColor="text1"/>
          <w:sz w:val="21"/>
          <w:szCs w:val="21"/>
          <w:lang w:eastAsia="ja-JP"/>
        </w:rPr>
      </w:pPr>
      <w:ins w:id="67" w:author="ishiguro" w:date="2015-11-18T13:13:00Z">
        <w:r>
          <w:rPr>
            <w:rFonts w:hint="eastAsia"/>
            <w:color w:val="000000" w:themeColor="text1"/>
            <w:sz w:val="21"/>
            <w:szCs w:val="21"/>
            <w:lang w:eastAsia="ja-JP"/>
          </w:rPr>
          <w:t>InfinitePlaid_sampleMuTauTheta</w:t>
        </w:r>
        <w:r w:rsidRPr="008C11B7">
          <w:rPr>
            <w:rFonts w:hint="eastAsia"/>
            <w:color w:val="000000" w:themeColor="text1"/>
            <w:sz w:val="21"/>
            <w:szCs w:val="21"/>
            <w:lang w:eastAsia="ja-JP"/>
          </w:rPr>
          <w:t>.m</w:t>
        </w:r>
      </w:ins>
    </w:p>
    <w:p w14:paraId="59F89731" w14:textId="3B508CEC" w:rsidR="00DB7738" w:rsidRDefault="00DB7738" w:rsidP="00DB7738">
      <w:pPr>
        <w:rPr>
          <w:ins w:id="68" w:author="ishiguro" w:date="2015-11-18T13:15:00Z"/>
          <w:color w:val="000000" w:themeColor="text1"/>
          <w:sz w:val="21"/>
          <w:szCs w:val="21"/>
          <w:lang w:eastAsia="ja-JP"/>
        </w:rPr>
      </w:pPr>
      <w:ins w:id="69" w:author="ishiguro" w:date="2015-11-18T13:13:00Z">
        <w:r>
          <w:rPr>
            <w:rFonts w:hint="eastAsia"/>
            <w:color w:val="000000" w:themeColor="text1"/>
            <w:sz w:val="21"/>
            <w:szCs w:val="21"/>
            <w:lang w:eastAsia="ja-JP"/>
          </w:rPr>
          <w:t>InfinitePlaid_samplePhi</w:t>
        </w:r>
        <w:r w:rsidRPr="008C11B7">
          <w:rPr>
            <w:rFonts w:hint="eastAsia"/>
            <w:color w:val="000000" w:themeColor="text1"/>
            <w:sz w:val="21"/>
            <w:szCs w:val="21"/>
            <w:lang w:eastAsia="ja-JP"/>
          </w:rPr>
          <w:t>.m</w:t>
        </w:r>
      </w:ins>
    </w:p>
    <w:p w14:paraId="462BF9C7" w14:textId="653331B9" w:rsidR="00AD20BE" w:rsidRDefault="00AD20BE" w:rsidP="00DB7738">
      <w:pPr>
        <w:rPr>
          <w:ins w:id="70" w:author="ishiguro" w:date="2015-11-18T13:13:00Z"/>
          <w:color w:val="000000" w:themeColor="text1"/>
          <w:sz w:val="21"/>
          <w:szCs w:val="21"/>
          <w:lang w:eastAsia="ja-JP"/>
        </w:rPr>
      </w:pPr>
      <w:ins w:id="71" w:author="ishiguro" w:date="2015-11-18T13:15:00Z">
        <w:r>
          <w:rPr>
            <w:rFonts w:hint="eastAsia"/>
            <w:color w:val="000000" w:themeColor="text1"/>
            <w:sz w:val="21"/>
            <w:szCs w:val="21"/>
            <w:lang w:eastAsia="ja-JP"/>
          </w:rPr>
          <w:lastRenderedPageBreak/>
          <w:t>InfinitePlaid_sampleSplitMergeZ</w:t>
        </w:r>
        <w:r w:rsidRPr="008C11B7">
          <w:rPr>
            <w:rFonts w:hint="eastAsia"/>
            <w:color w:val="000000" w:themeColor="text1"/>
            <w:sz w:val="21"/>
            <w:szCs w:val="21"/>
            <w:lang w:eastAsia="ja-JP"/>
          </w:rPr>
          <w:t>.m</w:t>
        </w:r>
      </w:ins>
    </w:p>
    <w:p w14:paraId="30CD0BAB" w14:textId="21CC7BAE" w:rsidR="00DB7738" w:rsidRDefault="00DB7738" w:rsidP="00DB7738">
      <w:pPr>
        <w:rPr>
          <w:ins w:id="72" w:author="ishiguro" w:date="2015-11-18T13:13:00Z"/>
          <w:color w:val="000000" w:themeColor="text1"/>
          <w:sz w:val="21"/>
          <w:szCs w:val="21"/>
          <w:lang w:eastAsia="ja-JP"/>
        </w:rPr>
      </w:pPr>
      <w:ins w:id="73" w:author="ishiguro" w:date="2015-11-18T13:13:00Z">
        <w:r>
          <w:rPr>
            <w:rFonts w:hint="eastAsia"/>
            <w:color w:val="000000" w:themeColor="text1"/>
            <w:sz w:val="21"/>
            <w:szCs w:val="21"/>
            <w:lang w:eastAsia="ja-JP"/>
          </w:rPr>
          <w:t>InfinitePlaid_sampleTau0</w:t>
        </w:r>
        <w:r w:rsidRPr="008C11B7">
          <w:rPr>
            <w:rFonts w:hint="eastAsia"/>
            <w:color w:val="000000" w:themeColor="text1"/>
            <w:sz w:val="21"/>
            <w:szCs w:val="21"/>
            <w:lang w:eastAsia="ja-JP"/>
          </w:rPr>
          <w:t>.m</w:t>
        </w:r>
      </w:ins>
    </w:p>
    <w:p w14:paraId="454562EE" w14:textId="00EB1C5F" w:rsidR="00DB7738" w:rsidRDefault="00DB7738" w:rsidP="00DB7738">
      <w:pPr>
        <w:rPr>
          <w:ins w:id="74" w:author="ishiguro" w:date="2015-11-18T13:13:00Z"/>
          <w:color w:val="000000" w:themeColor="text1"/>
          <w:sz w:val="21"/>
          <w:szCs w:val="21"/>
          <w:lang w:eastAsia="ja-JP"/>
        </w:rPr>
      </w:pPr>
      <w:ins w:id="75" w:author="ishiguro" w:date="2015-11-18T13:13:00Z">
        <w:r>
          <w:rPr>
            <w:rFonts w:hint="eastAsia"/>
            <w:color w:val="000000" w:themeColor="text1"/>
            <w:sz w:val="21"/>
            <w:szCs w:val="21"/>
            <w:lang w:eastAsia="ja-JP"/>
          </w:rPr>
          <w:t>InfinitePlaid_sampleTheta</w:t>
        </w:r>
        <w:r w:rsidRPr="008C11B7">
          <w:rPr>
            <w:rFonts w:hint="eastAsia"/>
            <w:color w:val="000000" w:themeColor="text1"/>
            <w:sz w:val="21"/>
            <w:szCs w:val="21"/>
            <w:lang w:eastAsia="ja-JP"/>
          </w:rPr>
          <w:t>.m</w:t>
        </w:r>
      </w:ins>
    </w:p>
    <w:p w14:paraId="11F12D10" w14:textId="20EBEAEB" w:rsidR="00DB7738" w:rsidRDefault="00DB7738" w:rsidP="00DB7738">
      <w:pPr>
        <w:rPr>
          <w:ins w:id="76" w:author="ishiguro" w:date="2015-11-18T13:13:00Z"/>
          <w:color w:val="000000" w:themeColor="text1"/>
          <w:sz w:val="21"/>
          <w:szCs w:val="21"/>
          <w:lang w:eastAsia="ja-JP"/>
        </w:rPr>
      </w:pPr>
      <w:ins w:id="77" w:author="ishiguro" w:date="2015-11-18T13:13:00Z">
        <w:r>
          <w:rPr>
            <w:rFonts w:hint="eastAsia"/>
            <w:color w:val="000000" w:themeColor="text1"/>
            <w:sz w:val="21"/>
            <w:szCs w:val="21"/>
            <w:lang w:eastAsia="ja-JP"/>
          </w:rPr>
          <w:t>InfinitePlaid_sampleZ</w:t>
        </w:r>
        <w:r w:rsidRPr="008C11B7">
          <w:rPr>
            <w:rFonts w:hint="eastAsia"/>
            <w:color w:val="000000" w:themeColor="text1"/>
            <w:sz w:val="21"/>
            <w:szCs w:val="21"/>
            <w:lang w:eastAsia="ja-JP"/>
          </w:rPr>
          <w:t>.m</w:t>
        </w:r>
      </w:ins>
    </w:p>
    <w:p w14:paraId="6C5A882A" w14:textId="341FE910" w:rsidR="00DB7738" w:rsidRDefault="00DB7738" w:rsidP="00DB7738">
      <w:pPr>
        <w:rPr>
          <w:ins w:id="78" w:author="ishiguro" w:date="2015-11-18T13:13:00Z"/>
          <w:color w:val="000000" w:themeColor="text1"/>
          <w:sz w:val="21"/>
          <w:szCs w:val="21"/>
          <w:lang w:eastAsia="ja-JP"/>
        </w:rPr>
      </w:pPr>
      <w:ins w:id="79" w:author="ishiguro" w:date="2015-11-18T13:13:00Z">
        <w:r>
          <w:rPr>
            <w:rFonts w:hint="eastAsia"/>
            <w:color w:val="000000" w:themeColor="text1"/>
            <w:sz w:val="21"/>
            <w:szCs w:val="21"/>
            <w:lang w:eastAsia="ja-JP"/>
          </w:rPr>
          <w:t>InfinitePlaid_save</w:t>
        </w:r>
        <w:r w:rsidRPr="008C11B7">
          <w:rPr>
            <w:rFonts w:hint="eastAsia"/>
            <w:color w:val="000000" w:themeColor="text1"/>
            <w:sz w:val="21"/>
            <w:szCs w:val="21"/>
            <w:lang w:eastAsia="ja-JP"/>
          </w:rPr>
          <w:t>.m</w:t>
        </w:r>
      </w:ins>
    </w:p>
    <w:p w14:paraId="6826ACCA" w14:textId="06F442A5" w:rsidR="00DB7738" w:rsidRDefault="00DB7738" w:rsidP="00DB7738">
      <w:pPr>
        <w:rPr>
          <w:ins w:id="80" w:author="ishiguro" w:date="2015-11-18T13:15:00Z"/>
          <w:color w:val="000000" w:themeColor="text1"/>
          <w:sz w:val="21"/>
          <w:szCs w:val="21"/>
          <w:lang w:eastAsia="ja-JP"/>
        </w:rPr>
      </w:pPr>
      <w:ins w:id="81" w:author="ishiguro" w:date="2015-11-18T13:13:00Z">
        <w:r>
          <w:rPr>
            <w:rFonts w:hint="eastAsia"/>
            <w:color w:val="000000" w:themeColor="text1"/>
            <w:sz w:val="21"/>
            <w:szCs w:val="21"/>
            <w:lang w:eastAsia="ja-JP"/>
          </w:rPr>
          <w:t>InfinitePlaid_saveRecord</w:t>
        </w:r>
        <w:r w:rsidRPr="008C11B7">
          <w:rPr>
            <w:rFonts w:hint="eastAsia"/>
            <w:color w:val="000000" w:themeColor="text1"/>
            <w:sz w:val="21"/>
            <w:szCs w:val="21"/>
            <w:lang w:eastAsia="ja-JP"/>
          </w:rPr>
          <w:t>.m</w:t>
        </w:r>
      </w:ins>
    </w:p>
    <w:p w14:paraId="51E1F128" w14:textId="77A810BC" w:rsidR="00AD20BE" w:rsidRDefault="00AD20BE" w:rsidP="00AD20BE">
      <w:pPr>
        <w:rPr>
          <w:ins w:id="82" w:author="ishiguro" w:date="2015-11-18T13:15:00Z"/>
          <w:color w:val="000000" w:themeColor="text1"/>
          <w:sz w:val="21"/>
          <w:szCs w:val="21"/>
          <w:lang w:eastAsia="ja-JP"/>
        </w:rPr>
      </w:pPr>
      <w:ins w:id="83" w:author="ishiguro" w:date="2015-11-18T13:15:00Z">
        <w:r>
          <w:rPr>
            <w:rFonts w:hint="eastAsia"/>
            <w:color w:val="000000" w:themeColor="text1"/>
            <w:sz w:val="21"/>
            <w:szCs w:val="21"/>
            <w:lang w:eastAsia="ja-JP"/>
          </w:rPr>
          <w:t>InfinitePlaid_sweepZ</w:t>
        </w:r>
        <w:r w:rsidRPr="008C11B7">
          <w:rPr>
            <w:rFonts w:hint="eastAsia"/>
            <w:color w:val="000000" w:themeColor="text1"/>
            <w:sz w:val="21"/>
            <w:szCs w:val="21"/>
            <w:lang w:eastAsia="ja-JP"/>
          </w:rPr>
          <w:t>.m</w:t>
        </w:r>
      </w:ins>
    </w:p>
    <w:p w14:paraId="2EBFB30D" w14:textId="77777777" w:rsidR="00DB7738" w:rsidRPr="008C11B7" w:rsidRDefault="00DB7738" w:rsidP="00DB7738">
      <w:pPr>
        <w:rPr>
          <w:ins w:id="84" w:author="ishiguro" w:date="2015-11-18T13:13:00Z"/>
          <w:color w:val="000000" w:themeColor="text1"/>
          <w:sz w:val="21"/>
          <w:szCs w:val="21"/>
          <w:lang w:eastAsia="ja-JP"/>
        </w:rPr>
      </w:pPr>
    </w:p>
    <w:p w14:paraId="0B44C242" w14:textId="0C962157" w:rsidR="00DB7738" w:rsidRDefault="00DB7738" w:rsidP="00DB7738">
      <w:pPr>
        <w:rPr>
          <w:ins w:id="85" w:author="ishiguro" w:date="2015-11-18T13:14:00Z"/>
          <w:color w:val="000000" w:themeColor="text1"/>
          <w:sz w:val="21"/>
          <w:szCs w:val="21"/>
          <w:lang w:eastAsia="ja-JP"/>
        </w:rPr>
      </w:pPr>
      <w:ins w:id="86" w:author="ishiguro" w:date="2015-11-18T13:14:00Z">
        <w:r>
          <w:rPr>
            <w:rFonts w:hint="eastAsia"/>
            <w:color w:val="000000" w:themeColor="text1"/>
            <w:sz w:val="21"/>
            <w:szCs w:val="21"/>
            <w:lang w:eastAsia="ja-JP"/>
          </w:rPr>
          <w:t>utils/</w:t>
        </w:r>
      </w:ins>
    </w:p>
    <w:p w14:paraId="0F1DE199" w14:textId="5D8D2DE2" w:rsidR="00DB7738" w:rsidRDefault="00A9642B" w:rsidP="00DB7738">
      <w:pPr>
        <w:rPr>
          <w:ins w:id="87" w:author="ishiguro" w:date="2015-11-18T13:16:00Z"/>
          <w:color w:val="000000" w:themeColor="text1"/>
          <w:sz w:val="21"/>
          <w:szCs w:val="21"/>
          <w:lang w:eastAsia="ja-JP"/>
        </w:rPr>
      </w:pPr>
      <w:ins w:id="88" w:author="ishiguro" w:date="2015-11-18T13:16:00Z">
        <w:r>
          <w:rPr>
            <w:rFonts w:hint="eastAsia"/>
            <w:color w:val="000000" w:themeColor="text1"/>
            <w:sz w:val="21"/>
            <w:szCs w:val="21"/>
            <w:lang w:eastAsia="ja-JP"/>
          </w:rPr>
          <w:t>computeMyNMIOverlap.m</w:t>
        </w:r>
      </w:ins>
    </w:p>
    <w:p w14:paraId="0754DC1E" w14:textId="2D9DE59E" w:rsidR="00A9642B" w:rsidRDefault="00A9642B" w:rsidP="00DB7738">
      <w:pPr>
        <w:rPr>
          <w:ins w:id="89" w:author="ishiguro" w:date="2015-11-18T13:16:00Z"/>
          <w:color w:val="000000" w:themeColor="text1"/>
          <w:sz w:val="21"/>
          <w:szCs w:val="21"/>
          <w:lang w:eastAsia="ja-JP"/>
        </w:rPr>
      </w:pPr>
      <w:ins w:id="90" w:author="ishiguro" w:date="2015-11-18T13:16:00Z">
        <w:r>
          <w:rPr>
            <w:rFonts w:hint="eastAsia"/>
            <w:color w:val="000000" w:themeColor="text1"/>
            <w:sz w:val="21"/>
            <w:szCs w:val="21"/>
            <w:lang w:eastAsia="ja-JP"/>
          </w:rPr>
          <w:t>dirichlet_sample.m</w:t>
        </w:r>
      </w:ins>
    </w:p>
    <w:p w14:paraId="0C261FC8" w14:textId="1FD0E075" w:rsidR="00A9642B" w:rsidRDefault="00A9642B" w:rsidP="00DB7738">
      <w:pPr>
        <w:rPr>
          <w:ins w:id="91" w:author="ishiguro" w:date="2015-11-18T13:16:00Z"/>
          <w:color w:val="000000" w:themeColor="text1"/>
          <w:sz w:val="21"/>
          <w:szCs w:val="21"/>
          <w:lang w:eastAsia="ja-JP"/>
        </w:rPr>
      </w:pPr>
      <w:ins w:id="92" w:author="ishiguro" w:date="2015-11-18T13:16:00Z">
        <w:r>
          <w:rPr>
            <w:rFonts w:hint="eastAsia"/>
            <w:color w:val="000000" w:themeColor="text1"/>
            <w:sz w:val="21"/>
            <w:szCs w:val="21"/>
            <w:lang w:eastAsia="ja-JP"/>
          </w:rPr>
          <w:t>readUCIBoW.m</w:t>
        </w:r>
      </w:ins>
    </w:p>
    <w:p w14:paraId="1D7EAD73" w14:textId="2B3FAD84" w:rsidR="00A9642B" w:rsidRPr="008C11B7" w:rsidRDefault="00A9642B" w:rsidP="00DB7738">
      <w:pPr>
        <w:rPr>
          <w:ins w:id="93" w:author="ishiguro" w:date="2015-11-18T13:13:00Z"/>
          <w:color w:val="000000" w:themeColor="text1"/>
          <w:sz w:val="21"/>
          <w:szCs w:val="21"/>
          <w:lang w:eastAsia="ja-JP"/>
        </w:rPr>
      </w:pPr>
      <w:ins w:id="94" w:author="ishiguro" w:date="2015-11-18T13:16:00Z">
        <w:r>
          <w:rPr>
            <w:rFonts w:hint="eastAsia"/>
            <w:color w:val="000000" w:themeColor="text1"/>
            <w:sz w:val="21"/>
            <w:szCs w:val="21"/>
            <w:lang w:eastAsia="ja-JP"/>
          </w:rPr>
          <w:t>readUCIBoW_sparse.m</w:t>
        </w:r>
      </w:ins>
    </w:p>
    <w:p w14:paraId="6D4A0FCD" w14:textId="77777777" w:rsidR="000E056A" w:rsidRPr="00DB7738" w:rsidRDefault="000E056A">
      <w:pPr>
        <w:rPr>
          <w:color w:val="000000" w:themeColor="text1"/>
          <w:sz w:val="21"/>
          <w:szCs w:val="21"/>
          <w:lang w:eastAsia="ja-JP"/>
          <w:rPrChange w:id="95" w:author="ishiguro" w:date="2015-11-18T13:13:00Z">
            <w:rPr>
              <w:sz w:val="21"/>
              <w:szCs w:val="21"/>
              <w:lang w:eastAsia="ja-JP"/>
            </w:rPr>
          </w:rPrChange>
        </w:rPr>
        <w:pPrChange w:id="96" w:author="ishiguro" w:date="2015-11-17T10:36:00Z">
          <w:pPr>
            <w:ind w:left="210" w:hangingChars="100" w:hanging="210"/>
          </w:pPr>
        </w:pPrChange>
      </w:pPr>
    </w:p>
    <w:sectPr w:rsidR="000E056A" w:rsidRPr="00DB7738" w:rsidSect="00C168F9">
      <w:endnotePr>
        <w:numFmt w:val="decimal"/>
      </w:endnotePr>
      <w:type w:val="continuous"/>
      <w:pgSz w:w="11907" w:h="16839" w:code="9"/>
      <w:pgMar w:top="720" w:right="720" w:bottom="720" w:left="720" w:header="1440" w:footer="504" w:gutter="0"/>
      <w:cols w:space="425"/>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093E2" w14:textId="77777777" w:rsidR="000D0A1A" w:rsidRDefault="000D0A1A">
      <w:pPr>
        <w:widowControl/>
        <w:spacing w:line="20" w:lineRule="exact"/>
      </w:pPr>
    </w:p>
  </w:endnote>
  <w:endnote w:type="continuationSeparator" w:id="0">
    <w:p w14:paraId="6C8E8DAA" w14:textId="77777777" w:rsidR="000D0A1A" w:rsidRDefault="000D0A1A">
      <w:r>
        <w:t xml:space="preserve"> </w:t>
      </w:r>
    </w:p>
  </w:endnote>
  <w:endnote w:type="continuationNotice" w:id="1">
    <w:p w14:paraId="5713E7FC" w14:textId="77777777" w:rsidR="000D0A1A" w:rsidRDefault="000D0A1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2E8B6" w14:textId="77777777" w:rsidR="00304846" w:rsidRDefault="000D0A1A">
    <w:pPr>
      <w:pStyle w:val="a9"/>
    </w:pPr>
    <w:r>
      <w:rPr>
        <w:noProof/>
        <w:lang w:eastAsia="zh-CN"/>
      </w:rPr>
      <w:pict w14:anchorId="3D0401B1">
        <v:shapetype id="_x0000_t202" coordsize="21600,21600" o:spt="202" path="m,l,21600r21600,l21600,xe">
          <v:stroke joinstyle="miter"/>
          <v:path gradientshapeok="t" o:connecttype="rect"/>
        </v:shapetype>
        <v:shape id="zzmpTrailer_1078_1" o:spid="_x0000_s2050" type="#_x0000_t202" style="position:absolute;margin-left:0;margin-top:14.4pt;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" filled="f" stroked="f">
          <v:textbox style="mso-next-textbox:#zzmpTrailer_1078_1" inset="0,0,0,0">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8165D" w14:textId="77777777" w:rsidR="000D0A1A" w:rsidRDefault="000D0A1A">
      <w:r>
        <w:separator/>
      </w:r>
    </w:p>
  </w:footnote>
  <w:footnote w:type="continuationSeparator" w:id="0">
    <w:p w14:paraId="48A05E3E" w14:textId="77777777" w:rsidR="000D0A1A" w:rsidRDefault="000D0A1A">
      <w:r>
        <w:t>(..continued)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C2004"/>
    <w:multiLevelType w:val="singleLevel"/>
    <w:tmpl w:val="D638E186"/>
    <w:lvl w:ilvl="0">
      <w:start w:val="1"/>
      <w:numFmt w:val="upperLetter"/>
      <w:lvlText w:val="%1."/>
      <w:legacy w:legacy="1" w:legacySpace="0" w:legacyIndent="36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1">
      <v:textbox inset="5.85pt,.7pt,5.85pt,.7pt"/>
    </o:shapedefaults>
    <o:shapelayout v:ext="edit">
      <o:idmap v:ext="edit" data="2"/>
    </o:shapelayout>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fterfour" w:val=")"/>
    <w:docVar w:name="afterone" w:val="."/>
    <w:docVar w:name="afterthree" w:val=")"/>
    <w:docVar w:name="aftertwo" w:val=")"/>
    <w:docVar w:name="beffour" w:val="("/>
    <w:docVar w:name="befthree" w:val="("/>
    <w:docVar w:name="beftwo" w:val="("/>
    <w:docVar w:name="CenteredHeading1" w:val="No"/>
    <w:docVar w:name="CenteredHeading2" w:val="No"/>
    <w:docVar w:name="CenteredHeading3" w:val="No"/>
    <w:docVar w:name="CenteredHeading4" w:val="No"/>
    <w:docVar w:name="CenteredHeading5" w:val="No"/>
    <w:docVar w:name="CenteredHeading6" w:val="No"/>
    <w:docVar w:name="CenteredHeading7" w:val="No"/>
    <w:docVar w:name="CenteredHeading8" w:val="No"/>
    <w:docVar w:name="DocStamp_1_DocID" w:val="H\:\'5cSANFRANC\'5cPZENDER\'5c91053\'5c1HY01!.DOC"/>
    <w:docVar w:name="DocStamp_1_IncludeDate" w:val="False"/>
    <w:docVar w:name="DocStamp_1_IncludeDraftText" w:val="False"/>
    <w:docVar w:name="DocStamp_1_IncludeTime" w:val="False"/>
    <w:docVar w:name="DocStamp_1_InsertDateAsField" w:val="False"/>
    <w:docVar w:name="DocStamp_1_TypeID" w:val="7"/>
    <w:docVar w:name="HeadingType" w:val="Sequence10"/>
    <w:docVar w:name="MPDocID" w:val="\:\:ODMA\'5cPCDOCS\'5cSanFrancisco\'5c1942\'5c1"/>
    <w:docVar w:name="OldTrailer" w:val="No"/>
    <w:docVar w:name="Rule" w:val=" 0"/>
    <w:docVar w:name="SaveName" w:val="\'5c'5c'5c'5c'5c41px01!.DOC"/>
    <w:docVar w:name="SequenceFirstBreak" w:val="SequenceFirstNoBreak"/>
    <w:docVar w:name="SequenceFirstLine" w:val="SequenceFirstLine"/>
    <w:docVar w:name="SequenceSecondBreak" w:val="SequenceSecondNoBreak"/>
    <w:docVar w:name="SequenceSecondLine" w:val="SequenceSecondLine"/>
    <w:docVar w:name="TypeLevel" w:val="SequenceSecond"/>
    <w:docVar w:name="zzmp10LastTrailerInserted" w:val="^`~#mp!@⌍Q⌘#@├┦89:ŕm9l2f8i¶hÒ⌋pÚŢ⌒Ũ⌎Ƅ⌖{⌔Ñ⌐!?⌖§⌔1⌐¯⌖0⌔M⌐@‶⌖k⌔-⌐Q Þ₲´⌠…Dj¢îE⌊z]′F⌟«~Ý†*6l4êjW⌋j⌙⌉ýÅRy⌈!ŦÀ⌅[¯⌆[­¢®_V⌐⌐Ì⌂⌗⌋G†È¶9X6ö⌏Âà‣É⌜Qî⌙U⌎;⌊Q(Ñ⌘°⌚⌈ù×.09;=5O8P011"/>
    <w:docVar w:name="zzmp10LastTrailerInserted_1078" w:val="^`~#mp!@⌍Q⌘#@├┦89:ŕm9l2f8i¶hÒ⌋pÚŢ⌒Ũ⌎Ƅ⌖{⌔Ñ⌐!?⌖§⌔1⌐¯⌖0⌔M⌐@‶⌖k⌔-⌐Q Þ₲´⌠…Dj¢îE⌊z]′F⌟«~Ý†*6l4êjW⌋j⌙⌉ýÅRy⌈!ŦÀ⌅[¯⌆[­¢®_V⌐⌐Ì⌂⌗⌋G†È¶9X6ö⌏Âà‣É⌜Qî⌙U⌎;⌊Q(Ñ⌘°⌚⌈ù×.09;=5O8P011"/>
  </w:docVars>
  <w:rsids>
    <w:rsidRoot w:val="00745450"/>
    <w:rsid w:val="00004B03"/>
    <w:rsid w:val="00014689"/>
    <w:rsid w:val="000313EB"/>
    <w:rsid w:val="00031609"/>
    <w:rsid w:val="0004501F"/>
    <w:rsid w:val="000744D0"/>
    <w:rsid w:val="000973BC"/>
    <w:rsid w:val="000C4AEB"/>
    <w:rsid w:val="000D0A1A"/>
    <w:rsid w:val="000E056A"/>
    <w:rsid w:val="000E2BE6"/>
    <w:rsid w:val="00104368"/>
    <w:rsid w:val="001125CF"/>
    <w:rsid w:val="00122394"/>
    <w:rsid w:val="0015701F"/>
    <w:rsid w:val="00194C8E"/>
    <w:rsid w:val="001C321B"/>
    <w:rsid w:val="001E1905"/>
    <w:rsid w:val="001F776D"/>
    <w:rsid w:val="00240C04"/>
    <w:rsid w:val="00250B91"/>
    <w:rsid w:val="002613D0"/>
    <w:rsid w:val="00266A93"/>
    <w:rsid w:val="00271352"/>
    <w:rsid w:val="002B47FD"/>
    <w:rsid w:val="002D141D"/>
    <w:rsid w:val="002D56BD"/>
    <w:rsid w:val="002E1FE1"/>
    <w:rsid w:val="002E6425"/>
    <w:rsid w:val="00300768"/>
    <w:rsid w:val="00304846"/>
    <w:rsid w:val="003135D7"/>
    <w:rsid w:val="00337071"/>
    <w:rsid w:val="00340CD3"/>
    <w:rsid w:val="00357F19"/>
    <w:rsid w:val="00370462"/>
    <w:rsid w:val="003E66A0"/>
    <w:rsid w:val="003E777B"/>
    <w:rsid w:val="00417FB8"/>
    <w:rsid w:val="00424029"/>
    <w:rsid w:val="00425D25"/>
    <w:rsid w:val="00480C0A"/>
    <w:rsid w:val="004B0D28"/>
    <w:rsid w:val="004B66C8"/>
    <w:rsid w:val="004C2BA0"/>
    <w:rsid w:val="004C4D9E"/>
    <w:rsid w:val="004D2432"/>
    <w:rsid w:val="004D70FE"/>
    <w:rsid w:val="00505700"/>
    <w:rsid w:val="00506E52"/>
    <w:rsid w:val="00515D5B"/>
    <w:rsid w:val="00517276"/>
    <w:rsid w:val="00527748"/>
    <w:rsid w:val="00527B77"/>
    <w:rsid w:val="00560B21"/>
    <w:rsid w:val="00575224"/>
    <w:rsid w:val="005A1B3D"/>
    <w:rsid w:val="005B189D"/>
    <w:rsid w:val="005C5819"/>
    <w:rsid w:val="005D00B3"/>
    <w:rsid w:val="005E0A53"/>
    <w:rsid w:val="005E6C7A"/>
    <w:rsid w:val="005F1045"/>
    <w:rsid w:val="00616BB7"/>
    <w:rsid w:val="00642319"/>
    <w:rsid w:val="006632EA"/>
    <w:rsid w:val="0066585E"/>
    <w:rsid w:val="00687904"/>
    <w:rsid w:val="00690A41"/>
    <w:rsid w:val="006A0580"/>
    <w:rsid w:val="006A47C2"/>
    <w:rsid w:val="00733D4D"/>
    <w:rsid w:val="00745450"/>
    <w:rsid w:val="00761344"/>
    <w:rsid w:val="00763F05"/>
    <w:rsid w:val="007D4F8C"/>
    <w:rsid w:val="0080048C"/>
    <w:rsid w:val="008B7DC1"/>
    <w:rsid w:val="008C3574"/>
    <w:rsid w:val="008D6DF7"/>
    <w:rsid w:val="008D79B5"/>
    <w:rsid w:val="00904710"/>
    <w:rsid w:val="00915A14"/>
    <w:rsid w:val="00916568"/>
    <w:rsid w:val="00917DC2"/>
    <w:rsid w:val="00950F2C"/>
    <w:rsid w:val="009544F7"/>
    <w:rsid w:val="00956747"/>
    <w:rsid w:val="00965456"/>
    <w:rsid w:val="009A4106"/>
    <w:rsid w:val="009A72A8"/>
    <w:rsid w:val="009B198B"/>
    <w:rsid w:val="009B4DF1"/>
    <w:rsid w:val="009D62A2"/>
    <w:rsid w:val="00A1722F"/>
    <w:rsid w:val="00A6652C"/>
    <w:rsid w:val="00A871B2"/>
    <w:rsid w:val="00A9642B"/>
    <w:rsid w:val="00AC0E2D"/>
    <w:rsid w:val="00AD20BE"/>
    <w:rsid w:val="00AE407F"/>
    <w:rsid w:val="00B20A1B"/>
    <w:rsid w:val="00B5060F"/>
    <w:rsid w:val="00B654EA"/>
    <w:rsid w:val="00B7200C"/>
    <w:rsid w:val="00B97300"/>
    <w:rsid w:val="00BC0930"/>
    <w:rsid w:val="00C00989"/>
    <w:rsid w:val="00C00FBB"/>
    <w:rsid w:val="00C168F9"/>
    <w:rsid w:val="00C43F7A"/>
    <w:rsid w:val="00CE4694"/>
    <w:rsid w:val="00D44C50"/>
    <w:rsid w:val="00D600A9"/>
    <w:rsid w:val="00D957AA"/>
    <w:rsid w:val="00DB7738"/>
    <w:rsid w:val="00DC40B3"/>
    <w:rsid w:val="00DD2863"/>
    <w:rsid w:val="00DD5B7F"/>
    <w:rsid w:val="00DE2223"/>
    <w:rsid w:val="00DE7051"/>
    <w:rsid w:val="00DF2EFF"/>
    <w:rsid w:val="00E21ECF"/>
    <w:rsid w:val="00E47833"/>
    <w:rsid w:val="00E73B77"/>
    <w:rsid w:val="00EB33C2"/>
    <w:rsid w:val="00F345B1"/>
    <w:rsid w:val="00F9392E"/>
    <w:rsid w:val="00FC2BE2"/>
    <w:rsid w:val="00FE645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v:textbox inset="5.85pt,.7pt,5.85pt,.7pt"/>
    </o:shapedefaults>
    <o:shapelayout v:ext="edit">
      <o:idmap v:ext="edit" data="1"/>
    </o:shapelayout>
  </w:shapeDefaults>
  <w:decimalSymbol w:val="."/>
  <w:listSeparator w:val=","/>
  <w14:docId w14:val="3F7C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autoSpaceDE w:val="0"/>
      <w:autoSpaceDN w:val="0"/>
      <w:adjustRightInd w:val="0"/>
      <w:spacing w:after="240"/>
      <w:textAlignment w:val="baseline"/>
    </w:pPr>
    <w:rPr>
      <w:sz w:val="24"/>
    </w:rPr>
  </w:style>
  <w:style w:type="paragraph" w:styleId="1">
    <w:name w:val="heading 1"/>
    <w:basedOn w:val="a"/>
    <w:next w:val="a"/>
    <w:qFormat/>
    <w:pPr>
      <w:spacing w:after="0"/>
      <w:ind w:firstLine="1440"/>
      <w:outlineLvl w:val="0"/>
    </w:pPr>
  </w:style>
  <w:style w:type="paragraph" w:styleId="2">
    <w:name w:val="heading 2"/>
    <w:basedOn w:val="a"/>
    <w:next w:val="a"/>
    <w:qFormat/>
    <w:pPr>
      <w:spacing w:after="0"/>
      <w:ind w:firstLine="1440"/>
      <w:outlineLvl w:val="1"/>
    </w:pPr>
  </w:style>
  <w:style w:type="paragraph" w:styleId="3">
    <w:name w:val="heading 3"/>
    <w:basedOn w:val="a"/>
    <w:next w:val="a"/>
    <w:qFormat/>
    <w:pPr>
      <w:spacing w:after="0"/>
      <w:ind w:firstLine="2880"/>
      <w:outlineLvl w:val="2"/>
    </w:pPr>
  </w:style>
  <w:style w:type="paragraph" w:styleId="4">
    <w:name w:val="heading 4"/>
    <w:basedOn w:val="a"/>
    <w:next w:val="a"/>
    <w:qFormat/>
    <w:pPr>
      <w:spacing w:after="0"/>
      <w:ind w:firstLine="3600"/>
      <w:outlineLvl w:val="3"/>
    </w:pPr>
  </w:style>
  <w:style w:type="paragraph" w:styleId="5">
    <w:name w:val="heading 5"/>
    <w:basedOn w:val="a"/>
    <w:next w:val="a"/>
    <w:qFormat/>
    <w:pPr>
      <w:spacing w:after="0"/>
      <w:ind w:firstLine="4320"/>
      <w:outlineLvl w:val="4"/>
    </w:pPr>
  </w:style>
  <w:style w:type="paragraph" w:styleId="6">
    <w:name w:val="heading 6"/>
    <w:basedOn w:val="a"/>
    <w:next w:val="a"/>
    <w:qFormat/>
    <w:pPr>
      <w:spacing w:after="0"/>
      <w:ind w:firstLine="5040"/>
      <w:outlineLvl w:val="5"/>
    </w:pPr>
  </w:style>
  <w:style w:type="paragraph" w:styleId="7">
    <w:name w:val="heading 7"/>
    <w:basedOn w:val="a"/>
    <w:next w:val="a"/>
    <w:qFormat/>
    <w:pPr>
      <w:spacing w:after="0"/>
      <w:ind w:firstLine="5760"/>
      <w:outlineLvl w:val="6"/>
    </w:pPr>
  </w:style>
  <w:style w:type="paragraph" w:styleId="8">
    <w:name w:val="heading 8"/>
    <w:basedOn w:val="a"/>
    <w:next w:val="a"/>
    <w:qFormat/>
    <w:pPr>
      <w:spacing w:after="0"/>
      <w:ind w:firstLine="6480"/>
      <w:outlineLvl w:val="7"/>
    </w:p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character" w:styleId="a4">
    <w:name w:val="endnote reference"/>
    <w:basedOn w:val="a0"/>
    <w:semiHidden/>
    <w:rPr>
      <w:vertAlign w:val="superscript"/>
    </w:rPr>
  </w:style>
  <w:style w:type="paragraph" w:styleId="a5">
    <w:name w:val="footnote text"/>
    <w:basedOn w:val="a"/>
    <w:semiHidden/>
  </w:style>
  <w:style w:type="character" w:styleId="a6">
    <w:name w:val="footnote reference"/>
    <w:basedOn w:val="a0"/>
    <w:semiHidden/>
    <w:rPr>
      <w:vertAlign w:val="superscript"/>
    </w:rPr>
  </w:style>
  <w:style w:type="paragraph" w:customStyle="1" w:styleId="LETTERHEAD">
    <w:name w:val="LETTER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New" w:hAnsi="Courier New"/>
      <w:sz w:val="24"/>
    </w:rPr>
  </w:style>
  <w:style w:type="paragraph" w:customStyle="1" w:styleId="NOTEPAPER">
    <w:name w:val="NOTEPAPER"/>
    <w:pPr>
      <w:widowControl w:val="0"/>
      <w:tabs>
        <w:tab w:val="left" w:pos="-720"/>
      </w:tabs>
      <w:suppressAutoHyphens/>
      <w:overflowPunct w:val="0"/>
      <w:autoSpaceDE w:val="0"/>
      <w:autoSpaceDN w:val="0"/>
      <w:adjustRightInd w:val="0"/>
      <w:textAlignment w:val="baseline"/>
    </w:pPr>
    <w:rPr>
      <w:rFonts w:ascii="Courier New" w:hAnsi="Courier New"/>
      <w:sz w:val="24"/>
    </w:rPr>
  </w:style>
  <w:style w:type="character" w:customStyle="1" w:styleId="ENVELOPE-S">
    <w:name w:val="ENVELOPE-S"/>
    <w:basedOn w:val="a0"/>
  </w:style>
  <w:style w:type="character" w:customStyle="1" w:styleId="ENVELOPE-L">
    <w:name w:val="ENVELOPE-L"/>
    <w:basedOn w:val="a0"/>
  </w:style>
  <w:style w:type="paragraph" w:styleId="10">
    <w:name w:val="toc 1"/>
    <w:basedOn w:val="a"/>
    <w:next w:val="a"/>
    <w:semiHidden/>
    <w:pPr>
      <w:tabs>
        <w:tab w:val="right" w:leader="dot" w:pos="9360"/>
      </w:tabs>
      <w:suppressAutoHyphens/>
      <w:spacing w:before="480"/>
      <w:ind w:left="720" w:right="720" w:hanging="720"/>
    </w:pPr>
  </w:style>
  <w:style w:type="paragraph" w:styleId="20">
    <w:name w:val="toc 2"/>
    <w:basedOn w:val="a"/>
    <w:next w:val="a"/>
    <w:semiHidden/>
    <w:pPr>
      <w:tabs>
        <w:tab w:val="right" w:leader="dot" w:pos="9360"/>
      </w:tabs>
      <w:suppressAutoHyphens/>
      <w:ind w:left="1440" w:right="720" w:hanging="720"/>
    </w:pPr>
  </w:style>
  <w:style w:type="paragraph" w:styleId="30">
    <w:name w:val="toc 3"/>
    <w:basedOn w:val="a"/>
    <w:next w:val="a"/>
    <w:semiHidden/>
    <w:pPr>
      <w:tabs>
        <w:tab w:val="right" w:leader="dot" w:pos="9360"/>
      </w:tabs>
      <w:suppressAutoHyphens/>
      <w:ind w:left="2160" w:right="720" w:hanging="720"/>
    </w:pPr>
  </w:style>
  <w:style w:type="paragraph" w:styleId="40">
    <w:name w:val="toc 4"/>
    <w:basedOn w:val="a"/>
    <w:next w:val="a"/>
    <w:semiHidden/>
    <w:pPr>
      <w:tabs>
        <w:tab w:val="right" w:leader="dot" w:pos="9360"/>
      </w:tabs>
      <w:suppressAutoHyphens/>
      <w:ind w:left="2880" w:right="720" w:hanging="720"/>
    </w:pPr>
  </w:style>
  <w:style w:type="paragraph" w:styleId="50">
    <w:name w:val="toc 5"/>
    <w:basedOn w:val="a"/>
    <w:next w:val="a"/>
    <w:semiHidden/>
    <w:pPr>
      <w:tabs>
        <w:tab w:val="right" w:leader="dot" w:pos="9360"/>
      </w:tabs>
      <w:suppressAutoHyphens/>
      <w:ind w:left="3600" w:right="720" w:hanging="720"/>
    </w:pPr>
  </w:style>
  <w:style w:type="paragraph" w:styleId="60">
    <w:name w:val="toc 6"/>
    <w:basedOn w:val="a"/>
    <w:next w:val="a"/>
    <w:semiHidden/>
    <w:pPr>
      <w:tabs>
        <w:tab w:val="right" w:pos="9360"/>
      </w:tabs>
      <w:suppressAutoHyphens/>
      <w:ind w:left="720" w:hanging="720"/>
    </w:pPr>
  </w:style>
  <w:style w:type="paragraph" w:styleId="70">
    <w:name w:val="toc 7"/>
    <w:basedOn w:val="a"/>
    <w:next w:val="a"/>
    <w:semiHidden/>
    <w:pPr>
      <w:suppressAutoHyphens/>
      <w:ind w:left="720" w:hanging="720"/>
    </w:pPr>
  </w:style>
  <w:style w:type="paragraph" w:styleId="80">
    <w:name w:val="toc 8"/>
    <w:basedOn w:val="a"/>
    <w:next w:val="a"/>
    <w:semiHidden/>
    <w:pPr>
      <w:tabs>
        <w:tab w:val="right" w:pos="9360"/>
      </w:tabs>
      <w:suppressAutoHyphens/>
      <w:ind w:left="720" w:hanging="720"/>
    </w:pPr>
  </w:style>
  <w:style w:type="paragraph" w:styleId="90">
    <w:name w:val="toc 9"/>
    <w:basedOn w:val="a"/>
    <w:next w:val="a"/>
    <w:semiHidden/>
    <w:pPr>
      <w:tabs>
        <w:tab w:val="right" w:leader="dot" w:pos="9360"/>
      </w:tabs>
      <w:suppressAutoHyphens/>
      <w:ind w:left="720" w:hanging="720"/>
    </w:pPr>
  </w:style>
  <w:style w:type="paragraph" w:styleId="11">
    <w:name w:val="index 1"/>
    <w:basedOn w:val="a"/>
    <w:next w:val="a"/>
    <w:semiHidden/>
    <w:pPr>
      <w:tabs>
        <w:tab w:val="right" w:leader="dot" w:pos="9360"/>
      </w:tabs>
      <w:suppressAutoHyphens/>
      <w:ind w:left="1440" w:right="720" w:hanging="1440"/>
    </w:pPr>
  </w:style>
  <w:style w:type="paragraph" w:styleId="21">
    <w:name w:val="index 2"/>
    <w:basedOn w:val="a"/>
    <w:next w:val="a"/>
    <w:semiHidden/>
    <w:pPr>
      <w:tabs>
        <w:tab w:val="right" w:leader="dot" w:pos="9360"/>
      </w:tabs>
      <w:suppressAutoHyphens/>
      <w:ind w:left="1440" w:right="720" w:hanging="720"/>
    </w:pPr>
  </w:style>
  <w:style w:type="paragraph" w:styleId="a7">
    <w:name w:val="toa heading"/>
    <w:basedOn w:val="a"/>
    <w:next w:val="a"/>
    <w:semiHidden/>
    <w:pPr>
      <w:tabs>
        <w:tab w:val="right" w:pos="9360"/>
      </w:tabs>
      <w:suppressAutoHyphens/>
    </w:pPr>
  </w:style>
  <w:style w:type="paragraph" w:styleId="a8">
    <w:name w:val="caption"/>
    <w:basedOn w:val="a"/>
    <w:next w:val="a"/>
    <w:qFormat/>
  </w:style>
  <w:style w:type="character" w:customStyle="1" w:styleId="EquationCaption">
    <w:name w:val="_Equation Caption"/>
  </w:style>
  <w:style w:type="paragraph" w:styleId="a9">
    <w:name w:val="footer"/>
    <w:basedOn w:val="a"/>
    <w:link w:val="aa"/>
    <w:semiHidden/>
    <w:pPr>
      <w:tabs>
        <w:tab w:val="center" w:pos="4320"/>
        <w:tab w:val="right" w:pos="8640"/>
      </w:tabs>
      <w:spacing w:after="0"/>
    </w:pPr>
  </w:style>
  <w:style w:type="paragraph" w:styleId="ab">
    <w:name w:val="header"/>
    <w:basedOn w:val="a"/>
    <w:semiHidden/>
    <w:pPr>
      <w:tabs>
        <w:tab w:val="center" w:pos="4320"/>
        <w:tab w:val="right" w:pos="8640"/>
      </w:tabs>
    </w:pPr>
  </w:style>
  <w:style w:type="character" w:styleId="ac">
    <w:name w:val="page number"/>
    <w:basedOn w:val="a0"/>
    <w:semiHidden/>
  </w:style>
  <w:style w:type="character" w:customStyle="1" w:styleId="aa">
    <w:name w:val="フッター (文字)"/>
    <w:basedOn w:val="a0"/>
    <w:link w:val="a9"/>
    <w:rPr>
      <w:sz w:val="24"/>
    </w:rPr>
  </w:style>
  <w:style w:type="paragraph" w:customStyle="1" w:styleId="MacPacTrailer">
    <w:name w:val="MacPac Trailer"/>
    <w:pPr>
      <w:widowControl w:val="0"/>
    </w:pPr>
    <w:rPr>
      <w:rFonts w:ascii="Arial" w:eastAsia="Arial Unicode MS" w:hAnsi="Arial"/>
      <w:noProof/>
      <w:sz w:val="14"/>
      <w:szCs w:val="22"/>
    </w:rPr>
  </w:style>
  <w:style w:type="paragraph" w:styleId="ad">
    <w:name w:val="Balloon Text"/>
    <w:basedOn w:val="a"/>
    <w:link w:val="ae"/>
    <w:uiPriority w:val="99"/>
    <w:semiHidden/>
    <w:unhideWhenUsed/>
    <w:pPr>
      <w:spacing w:after="0"/>
    </w:pPr>
    <w:rPr>
      <w:rFonts w:ascii="Tahoma" w:hAnsi="Tahoma" w:cs="Tahoma"/>
      <w:sz w:val="16"/>
      <w:szCs w:val="16"/>
    </w:rPr>
  </w:style>
  <w:style w:type="character" w:customStyle="1" w:styleId="ae">
    <w:name w:val="吹き出し (文字)"/>
    <w:basedOn w:val="a0"/>
    <w:link w:val="ad"/>
    <w:uiPriority w:val="99"/>
    <w:semiHidden/>
    <w:rPr>
      <w:rFonts w:ascii="Tahoma" w:hAnsi="Tahoma" w:cs="Tahoma"/>
      <w:sz w:val="16"/>
      <w:szCs w:val="16"/>
    </w:rPr>
  </w:style>
  <w:style w:type="character" w:styleId="af">
    <w:name w:val="Placeholder Text"/>
    <w:basedOn w:val="a0"/>
    <w:uiPriority w:val="99"/>
    <w:semiHidden/>
    <w:rPr>
      <w:color w:val="808080"/>
    </w:rPr>
  </w:style>
  <w:style w:type="character" w:styleId="af0">
    <w:name w:val="annotation reference"/>
    <w:basedOn w:val="a0"/>
    <w:uiPriority w:val="99"/>
    <w:semiHidden/>
    <w:unhideWhenUsed/>
    <w:rsid w:val="00424029"/>
    <w:rPr>
      <w:sz w:val="18"/>
      <w:szCs w:val="18"/>
    </w:rPr>
  </w:style>
  <w:style w:type="paragraph" w:styleId="af1">
    <w:name w:val="annotation text"/>
    <w:basedOn w:val="a"/>
    <w:link w:val="af2"/>
    <w:uiPriority w:val="99"/>
    <w:semiHidden/>
    <w:unhideWhenUsed/>
    <w:rsid w:val="00424029"/>
  </w:style>
  <w:style w:type="character" w:customStyle="1" w:styleId="af2">
    <w:name w:val="コメント文字列 (文字)"/>
    <w:basedOn w:val="a0"/>
    <w:link w:val="af1"/>
    <w:uiPriority w:val="99"/>
    <w:semiHidden/>
    <w:rsid w:val="00424029"/>
    <w:rPr>
      <w:sz w:val="24"/>
    </w:rPr>
  </w:style>
  <w:style w:type="paragraph" w:styleId="af3">
    <w:name w:val="annotation subject"/>
    <w:basedOn w:val="af1"/>
    <w:next w:val="af1"/>
    <w:link w:val="af4"/>
    <w:uiPriority w:val="99"/>
    <w:semiHidden/>
    <w:unhideWhenUsed/>
    <w:rsid w:val="00424029"/>
    <w:rPr>
      <w:b/>
      <w:bCs/>
    </w:rPr>
  </w:style>
  <w:style w:type="character" w:customStyle="1" w:styleId="af4">
    <w:name w:val="コメント内容 (文字)"/>
    <w:basedOn w:val="af2"/>
    <w:link w:val="af3"/>
    <w:uiPriority w:val="99"/>
    <w:semiHidden/>
    <w:rsid w:val="00424029"/>
    <w:rPr>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autoSpaceDE w:val="0"/>
      <w:autoSpaceDN w:val="0"/>
      <w:adjustRightInd w:val="0"/>
      <w:spacing w:after="240"/>
      <w:textAlignment w:val="baseline"/>
    </w:pPr>
    <w:rPr>
      <w:sz w:val="24"/>
    </w:rPr>
  </w:style>
  <w:style w:type="paragraph" w:styleId="1">
    <w:name w:val="heading 1"/>
    <w:basedOn w:val="a"/>
    <w:next w:val="a"/>
    <w:qFormat/>
    <w:pPr>
      <w:spacing w:after="0"/>
      <w:ind w:firstLine="1440"/>
      <w:outlineLvl w:val="0"/>
    </w:pPr>
  </w:style>
  <w:style w:type="paragraph" w:styleId="2">
    <w:name w:val="heading 2"/>
    <w:basedOn w:val="a"/>
    <w:next w:val="a"/>
    <w:qFormat/>
    <w:pPr>
      <w:spacing w:after="0"/>
      <w:ind w:firstLine="1440"/>
      <w:outlineLvl w:val="1"/>
    </w:pPr>
  </w:style>
  <w:style w:type="paragraph" w:styleId="3">
    <w:name w:val="heading 3"/>
    <w:basedOn w:val="a"/>
    <w:next w:val="a"/>
    <w:qFormat/>
    <w:pPr>
      <w:spacing w:after="0"/>
      <w:ind w:firstLine="2880"/>
      <w:outlineLvl w:val="2"/>
    </w:pPr>
  </w:style>
  <w:style w:type="paragraph" w:styleId="4">
    <w:name w:val="heading 4"/>
    <w:basedOn w:val="a"/>
    <w:next w:val="a"/>
    <w:qFormat/>
    <w:pPr>
      <w:spacing w:after="0"/>
      <w:ind w:firstLine="3600"/>
      <w:outlineLvl w:val="3"/>
    </w:pPr>
  </w:style>
  <w:style w:type="paragraph" w:styleId="5">
    <w:name w:val="heading 5"/>
    <w:basedOn w:val="a"/>
    <w:next w:val="a"/>
    <w:qFormat/>
    <w:pPr>
      <w:spacing w:after="0"/>
      <w:ind w:firstLine="4320"/>
      <w:outlineLvl w:val="4"/>
    </w:pPr>
  </w:style>
  <w:style w:type="paragraph" w:styleId="6">
    <w:name w:val="heading 6"/>
    <w:basedOn w:val="a"/>
    <w:next w:val="a"/>
    <w:qFormat/>
    <w:pPr>
      <w:spacing w:after="0"/>
      <w:ind w:firstLine="5040"/>
      <w:outlineLvl w:val="5"/>
    </w:pPr>
  </w:style>
  <w:style w:type="paragraph" w:styleId="7">
    <w:name w:val="heading 7"/>
    <w:basedOn w:val="a"/>
    <w:next w:val="a"/>
    <w:qFormat/>
    <w:pPr>
      <w:spacing w:after="0"/>
      <w:ind w:firstLine="5760"/>
      <w:outlineLvl w:val="6"/>
    </w:pPr>
  </w:style>
  <w:style w:type="paragraph" w:styleId="8">
    <w:name w:val="heading 8"/>
    <w:basedOn w:val="a"/>
    <w:next w:val="a"/>
    <w:qFormat/>
    <w:pPr>
      <w:spacing w:after="0"/>
      <w:ind w:firstLine="6480"/>
      <w:outlineLvl w:val="7"/>
    </w:p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character" w:styleId="a4">
    <w:name w:val="endnote reference"/>
    <w:basedOn w:val="a0"/>
    <w:semiHidden/>
    <w:rPr>
      <w:vertAlign w:val="superscript"/>
    </w:rPr>
  </w:style>
  <w:style w:type="paragraph" w:styleId="a5">
    <w:name w:val="footnote text"/>
    <w:basedOn w:val="a"/>
    <w:semiHidden/>
  </w:style>
  <w:style w:type="character" w:styleId="a6">
    <w:name w:val="footnote reference"/>
    <w:basedOn w:val="a0"/>
    <w:semiHidden/>
    <w:rPr>
      <w:vertAlign w:val="superscript"/>
    </w:rPr>
  </w:style>
  <w:style w:type="paragraph" w:customStyle="1" w:styleId="LETTERHEAD">
    <w:name w:val="LETTER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New" w:hAnsi="Courier New"/>
      <w:sz w:val="24"/>
    </w:rPr>
  </w:style>
  <w:style w:type="paragraph" w:customStyle="1" w:styleId="NOTEPAPER">
    <w:name w:val="NOTEPAPER"/>
    <w:pPr>
      <w:widowControl w:val="0"/>
      <w:tabs>
        <w:tab w:val="left" w:pos="-720"/>
      </w:tabs>
      <w:suppressAutoHyphens/>
      <w:overflowPunct w:val="0"/>
      <w:autoSpaceDE w:val="0"/>
      <w:autoSpaceDN w:val="0"/>
      <w:adjustRightInd w:val="0"/>
      <w:textAlignment w:val="baseline"/>
    </w:pPr>
    <w:rPr>
      <w:rFonts w:ascii="Courier New" w:hAnsi="Courier New"/>
      <w:sz w:val="24"/>
    </w:rPr>
  </w:style>
  <w:style w:type="character" w:customStyle="1" w:styleId="ENVELOPE-S">
    <w:name w:val="ENVELOPE-S"/>
    <w:basedOn w:val="a0"/>
  </w:style>
  <w:style w:type="character" w:customStyle="1" w:styleId="ENVELOPE-L">
    <w:name w:val="ENVELOPE-L"/>
    <w:basedOn w:val="a0"/>
  </w:style>
  <w:style w:type="paragraph" w:styleId="10">
    <w:name w:val="toc 1"/>
    <w:basedOn w:val="a"/>
    <w:next w:val="a"/>
    <w:semiHidden/>
    <w:pPr>
      <w:tabs>
        <w:tab w:val="right" w:leader="dot" w:pos="9360"/>
      </w:tabs>
      <w:suppressAutoHyphens/>
      <w:spacing w:before="480"/>
      <w:ind w:left="720" w:right="720" w:hanging="720"/>
    </w:pPr>
  </w:style>
  <w:style w:type="paragraph" w:styleId="20">
    <w:name w:val="toc 2"/>
    <w:basedOn w:val="a"/>
    <w:next w:val="a"/>
    <w:semiHidden/>
    <w:pPr>
      <w:tabs>
        <w:tab w:val="right" w:leader="dot" w:pos="9360"/>
      </w:tabs>
      <w:suppressAutoHyphens/>
      <w:ind w:left="1440" w:right="720" w:hanging="720"/>
    </w:pPr>
  </w:style>
  <w:style w:type="paragraph" w:styleId="30">
    <w:name w:val="toc 3"/>
    <w:basedOn w:val="a"/>
    <w:next w:val="a"/>
    <w:semiHidden/>
    <w:pPr>
      <w:tabs>
        <w:tab w:val="right" w:leader="dot" w:pos="9360"/>
      </w:tabs>
      <w:suppressAutoHyphens/>
      <w:ind w:left="2160" w:right="720" w:hanging="720"/>
    </w:pPr>
  </w:style>
  <w:style w:type="paragraph" w:styleId="40">
    <w:name w:val="toc 4"/>
    <w:basedOn w:val="a"/>
    <w:next w:val="a"/>
    <w:semiHidden/>
    <w:pPr>
      <w:tabs>
        <w:tab w:val="right" w:leader="dot" w:pos="9360"/>
      </w:tabs>
      <w:suppressAutoHyphens/>
      <w:ind w:left="2880" w:right="720" w:hanging="720"/>
    </w:pPr>
  </w:style>
  <w:style w:type="paragraph" w:styleId="50">
    <w:name w:val="toc 5"/>
    <w:basedOn w:val="a"/>
    <w:next w:val="a"/>
    <w:semiHidden/>
    <w:pPr>
      <w:tabs>
        <w:tab w:val="right" w:leader="dot" w:pos="9360"/>
      </w:tabs>
      <w:suppressAutoHyphens/>
      <w:ind w:left="3600" w:right="720" w:hanging="720"/>
    </w:pPr>
  </w:style>
  <w:style w:type="paragraph" w:styleId="60">
    <w:name w:val="toc 6"/>
    <w:basedOn w:val="a"/>
    <w:next w:val="a"/>
    <w:semiHidden/>
    <w:pPr>
      <w:tabs>
        <w:tab w:val="right" w:pos="9360"/>
      </w:tabs>
      <w:suppressAutoHyphens/>
      <w:ind w:left="720" w:hanging="720"/>
    </w:pPr>
  </w:style>
  <w:style w:type="paragraph" w:styleId="70">
    <w:name w:val="toc 7"/>
    <w:basedOn w:val="a"/>
    <w:next w:val="a"/>
    <w:semiHidden/>
    <w:pPr>
      <w:suppressAutoHyphens/>
      <w:ind w:left="720" w:hanging="720"/>
    </w:pPr>
  </w:style>
  <w:style w:type="paragraph" w:styleId="80">
    <w:name w:val="toc 8"/>
    <w:basedOn w:val="a"/>
    <w:next w:val="a"/>
    <w:semiHidden/>
    <w:pPr>
      <w:tabs>
        <w:tab w:val="right" w:pos="9360"/>
      </w:tabs>
      <w:suppressAutoHyphens/>
      <w:ind w:left="720" w:hanging="720"/>
    </w:pPr>
  </w:style>
  <w:style w:type="paragraph" w:styleId="90">
    <w:name w:val="toc 9"/>
    <w:basedOn w:val="a"/>
    <w:next w:val="a"/>
    <w:semiHidden/>
    <w:pPr>
      <w:tabs>
        <w:tab w:val="right" w:leader="dot" w:pos="9360"/>
      </w:tabs>
      <w:suppressAutoHyphens/>
      <w:ind w:left="720" w:hanging="720"/>
    </w:pPr>
  </w:style>
  <w:style w:type="paragraph" w:styleId="11">
    <w:name w:val="index 1"/>
    <w:basedOn w:val="a"/>
    <w:next w:val="a"/>
    <w:semiHidden/>
    <w:pPr>
      <w:tabs>
        <w:tab w:val="right" w:leader="dot" w:pos="9360"/>
      </w:tabs>
      <w:suppressAutoHyphens/>
      <w:ind w:left="1440" w:right="720" w:hanging="1440"/>
    </w:pPr>
  </w:style>
  <w:style w:type="paragraph" w:styleId="21">
    <w:name w:val="index 2"/>
    <w:basedOn w:val="a"/>
    <w:next w:val="a"/>
    <w:semiHidden/>
    <w:pPr>
      <w:tabs>
        <w:tab w:val="right" w:leader="dot" w:pos="9360"/>
      </w:tabs>
      <w:suppressAutoHyphens/>
      <w:ind w:left="1440" w:right="720" w:hanging="720"/>
    </w:pPr>
  </w:style>
  <w:style w:type="paragraph" w:styleId="a7">
    <w:name w:val="toa heading"/>
    <w:basedOn w:val="a"/>
    <w:next w:val="a"/>
    <w:semiHidden/>
    <w:pPr>
      <w:tabs>
        <w:tab w:val="right" w:pos="9360"/>
      </w:tabs>
      <w:suppressAutoHyphens/>
    </w:pPr>
  </w:style>
  <w:style w:type="paragraph" w:styleId="a8">
    <w:name w:val="caption"/>
    <w:basedOn w:val="a"/>
    <w:next w:val="a"/>
    <w:qFormat/>
  </w:style>
  <w:style w:type="character" w:customStyle="1" w:styleId="EquationCaption">
    <w:name w:val="_Equation Caption"/>
  </w:style>
  <w:style w:type="paragraph" w:styleId="a9">
    <w:name w:val="footer"/>
    <w:basedOn w:val="a"/>
    <w:link w:val="aa"/>
    <w:semiHidden/>
    <w:pPr>
      <w:tabs>
        <w:tab w:val="center" w:pos="4320"/>
        <w:tab w:val="right" w:pos="8640"/>
      </w:tabs>
      <w:spacing w:after="0"/>
    </w:pPr>
  </w:style>
  <w:style w:type="paragraph" w:styleId="ab">
    <w:name w:val="header"/>
    <w:basedOn w:val="a"/>
    <w:semiHidden/>
    <w:pPr>
      <w:tabs>
        <w:tab w:val="center" w:pos="4320"/>
        <w:tab w:val="right" w:pos="8640"/>
      </w:tabs>
    </w:pPr>
  </w:style>
  <w:style w:type="character" w:styleId="ac">
    <w:name w:val="page number"/>
    <w:basedOn w:val="a0"/>
    <w:semiHidden/>
  </w:style>
  <w:style w:type="character" w:customStyle="1" w:styleId="aa">
    <w:name w:val="フッター (文字)"/>
    <w:basedOn w:val="a0"/>
    <w:link w:val="a9"/>
    <w:rPr>
      <w:sz w:val="24"/>
    </w:rPr>
  </w:style>
  <w:style w:type="paragraph" w:customStyle="1" w:styleId="MacPacTrailer">
    <w:name w:val="MacPac Trailer"/>
    <w:pPr>
      <w:widowControl w:val="0"/>
    </w:pPr>
    <w:rPr>
      <w:rFonts w:ascii="Arial" w:eastAsia="Arial Unicode MS" w:hAnsi="Arial"/>
      <w:noProof/>
      <w:sz w:val="14"/>
      <w:szCs w:val="22"/>
    </w:rPr>
  </w:style>
  <w:style w:type="paragraph" w:styleId="ad">
    <w:name w:val="Balloon Text"/>
    <w:basedOn w:val="a"/>
    <w:link w:val="ae"/>
    <w:uiPriority w:val="99"/>
    <w:semiHidden/>
    <w:unhideWhenUsed/>
    <w:pPr>
      <w:spacing w:after="0"/>
    </w:pPr>
    <w:rPr>
      <w:rFonts w:ascii="Tahoma" w:hAnsi="Tahoma" w:cs="Tahoma"/>
      <w:sz w:val="16"/>
      <w:szCs w:val="16"/>
    </w:rPr>
  </w:style>
  <w:style w:type="character" w:customStyle="1" w:styleId="ae">
    <w:name w:val="吹き出し (文字)"/>
    <w:basedOn w:val="a0"/>
    <w:link w:val="ad"/>
    <w:uiPriority w:val="99"/>
    <w:semiHidden/>
    <w:rPr>
      <w:rFonts w:ascii="Tahoma" w:hAnsi="Tahoma" w:cs="Tahoma"/>
      <w:sz w:val="16"/>
      <w:szCs w:val="16"/>
    </w:rPr>
  </w:style>
  <w:style w:type="character" w:styleId="af">
    <w:name w:val="Placeholder Text"/>
    <w:basedOn w:val="a0"/>
    <w:uiPriority w:val="99"/>
    <w:semiHidden/>
    <w:rPr>
      <w:color w:val="808080"/>
    </w:rPr>
  </w:style>
  <w:style w:type="character" w:styleId="af0">
    <w:name w:val="annotation reference"/>
    <w:basedOn w:val="a0"/>
    <w:uiPriority w:val="99"/>
    <w:semiHidden/>
    <w:unhideWhenUsed/>
    <w:rsid w:val="00424029"/>
    <w:rPr>
      <w:sz w:val="18"/>
      <w:szCs w:val="18"/>
    </w:rPr>
  </w:style>
  <w:style w:type="paragraph" w:styleId="af1">
    <w:name w:val="annotation text"/>
    <w:basedOn w:val="a"/>
    <w:link w:val="af2"/>
    <w:uiPriority w:val="99"/>
    <w:semiHidden/>
    <w:unhideWhenUsed/>
    <w:rsid w:val="00424029"/>
  </w:style>
  <w:style w:type="character" w:customStyle="1" w:styleId="af2">
    <w:name w:val="コメント文字列 (文字)"/>
    <w:basedOn w:val="a0"/>
    <w:link w:val="af1"/>
    <w:uiPriority w:val="99"/>
    <w:semiHidden/>
    <w:rsid w:val="00424029"/>
    <w:rPr>
      <w:sz w:val="24"/>
    </w:rPr>
  </w:style>
  <w:style w:type="paragraph" w:styleId="af3">
    <w:name w:val="annotation subject"/>
    <w:basedOn w:val="af1"/>
    <w:next w:val="af1"/>
    <w:link w:val="af4"/>
    <w:uiPriority w:val="99"/>
    <w:semiHidden/>
    <w:unhideWhenUsed/>
    <w:rsid w:val="00424029"/>
    <w:rPr>
      <w:b/>
      <w:bCs/>
    </w:rPr>
  </w:style>
  <w:style w:type="character" w:customStyle="1" w:styleId="af4">
    <w:name w:val="コメント内容 (文字)"/>
    <w:basedOn w:val="af2"/>
    <w:link w:val="af3"/>
    <w:uiPriority w:val="99"/>
    <w:semiHidden/>
    <w:rsid w:val="00424029"/>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965344">
      <w:bodyDiv w:val="1"/>
      <w:marLeft w:val="0"/>
      <w:marRight w:val="0"/>
      <w:marTop w:val="0"/>
      <w:marBottom w:val="0"/>
      <w:divBdr>
        <w:top w:val="none" w:sz="0" w:space="0" w:color="auto"/>
        <w:left w:val="none" w:sz="0" w:space="0" w:color="auto"/>
        <w:bottom w:val="none" w:sz="0" w:space="0" w:color="auto"/>
        <w:right w:val="none" w:sz="0" w:space="0" w:color="auto"/>
      </w:divBdr>
    </w:div>
    <w:div w:id="2039969534">
      <w:bodyDiv w:val="1"/>
      <w:marLeft w:val="0"/>
      <w:marRight w:val="0"/>
      <w:marTop w:val="0"/>
      <w:marBottom w:val="0"/>
      <w:divBdr>
        <w:top w:val="none" w:sz="0" w:space="0" w:color="auto"/>
        <w:left w:val="none" w:sz="0" w:space="0" w:color="auto"/>
        <w:bottom w:val="none" w:sz="0" w:space="0" w:color="auto"/>
        <w:right w:val="none" w:sz="0" w:space="0" w:color="auto"/>
      </w:divBdr>
      <w:divsChild>
        <w:div w:id="1902133509">
          <w:marLeft w:val="0"/>
          <w:marRight w:val="0"/>
          <w:marTop w:val="0"/>
          <w:marBottom w:val="0"/>
          <w:divBdr>
            <w:top w:val="none" w:sz="0" w:space="0" w:color="auto"/>
            <w:left w:val="none" w:sz="0" w:space="0" w:color="auto"/>
            <w:bottom w:val="none" w:sz="0" w:space="0" w:color="auto"/>
            <w:right w:val="none" w:sz="0" w:space="0" w:color="auto"/>
          </w:divBdr>
          <w:divsChild>
            <w:div w:id="156775537">
              <w:marLeft w:val="3375"/>
              <w:marRight w:val="0"/>
              <w:marTop w:val="0"/>
              <w:marBottom w:val="0"/>
              <w:divBdr>
                <w:top w:val="none" w:sz="0" w:space="0" w:color="auto"/>
                <w:left w:val="none" w:sz="0" w:space="0" w:color="auto"/>
                <w:bottom w:val="none" w:sz="0" w:space="0" w:color="auto"/>
                <w:right w:val="none" w:sz="0" w:space="0" w:color="auto"/>
              </w:divBdr>
              <w:divsChild>
                <w:div w:id="2074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9B1FB-9BF5-4FAC-AEE6-3AF7BAA57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1490</Words>
  <Characters>8498</Characters>
  <Application>Microsoft Office Word</Application>
  <DocSecurity>0</DocSecurity>
  <Lines>70</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PRZ FORM Software Evaluation License Agreement</vt:lpstr>
    </vt:vector>
  </TitlesOfParts>
  <Company>Graham &amp; James, LLP</Company>
  <LinksUpToDate>false</LinksUpToDate>
  <CharactersWithSpaces>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PZENDER</dc:creator>
  <cp:lastModifiedBy>ishiguro</cp:lastModifiedBy>
  <cp:revision>20</cp:revision>
  <cp:lastPrinted>2014-07-23T06:30:00Z</cp:lastPrinted>
  <dcterms:created xsi:type="dcterms:W3CDTF">2014-08-04T12:08:00Z</dcterms:created>
  <dcterms:modified xsi:type="dcterms:W3CDTF">2015-11-18T04:17:00Z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revision">
    <vt:lpwstr>1</vt:lpwstr>
  </property>
  <property fmtid="{D5CDD505-2E9C-101B-9397-08002B2CF9AE}" pid="3" name="DOCStime">
    <vt:lpwstr>1054</vt:lpwstr>
  </property>
  <property fmtid="{D5CDD505-2E9C-101B-9397-08002B2CF9AE}" pid="4" name="DOCSdate">
    <vt:lpwstr>091499</vt:lpwstr>
  </property>
  <property fmtid="{D5CDD505-2E9C-101B-9397-08002B2CF9AE}" pid="5" name="DOCSversion">
    <vt:lpwstr>01</vt:lpwstr>
  </property>
  <property fmtid="{D5CDD505-2E9C-101B-9397-08002B2CF9AE}" pid="6" name="DOCSsubversion">
    <vt:lpwstr>00</vt:lpwstr>
  </property>
  <property fmtid="{D5CDD505-2E9C-101B-9397-08002B2CF9AE}" pid="7" name="DOCSdocnum">
    <vt:lpwstr>188853</vt:lpwstr>
  </property>
  <property fmtid="{D5CDD505-2E9C-101B-9397-08002B2CF9AE}" pid="8" name="DOCSfilename">
    <vt:lpwstr>41px01!</vt:lpwstr>
  </property>
  <property fmtid="{D5CDD505-2E9C-101B-9397-08002B2CF9AE}" pid="9" name="DOCSclient">
    <vt:lpwstr>99004</vt:lpwstr>
  </property>
  <property fmtid="{D5CDD505-2E9C-101B-9397-08002B2CF9AE}" pid="10" name="DOCSmatter">
    <vt:lpwstr>00565</vt:lpwstr>
  </property>
  <property fmtid="{D5CDD505-2E9C-101B-9397-08002B2CF9AE}" pid="11" name="DOCSlibrary">
    <vt:lpwstr>111</vt:lpwstr>
  </property>
</Properties>
</file>